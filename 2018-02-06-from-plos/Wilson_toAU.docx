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07294" w14:textId="77777777" w:rsidR="00E84C84" w:rsidRDefault="00E84C84">
      <w:pPr>
        <w:tabs>
          <w:tab w:val="center" w:pos="4800"/>
          <w:tab w:val="right" w:pos="9500"/>
        </w:tabs>
        <w:ind w:firstLine="720"/>
        <w:rPr>
          <w:rFonts w:ascii="Times New Roman" w:hAnsi="Times New Roman" w:cs="Times New Roman"/>
          <w:noProof/>
        </w:rPr>
      </w:pPr>
      <w:r>
        <w:rPr>
          <w:noProof/>
        </w:rPr>
        <w:t xml:space="preserve"> </w:t>
      </w:r>
      <w:r>
        <w:rPr>
          <w:noProof/>
          <w:sz w:val="32"/>
          <w:szCs w:val="32"/>
        </w:rPr>
        <w:t xml:space="preserve"> </w:t>
      </w:r>
    </w:p>
    <w:p w14:paraId="29188922" w14:textId="77777777" w:rsidR="00E84C84" w:rsidRPr="009E4D1B" w:rsidRDefault="00E84C84" w:rsidP="009E4D1B">
      <w:pPr>
        <w:tabs>
          <w:tab w:val="center" w:pos="4800"/>
          <w:tab w:val="right" w:pos="9500"/>
        </w:tabs>
        <w:rPr>
          <w:rFonts w:ascii="Times New Roman" w:hAnsi="Times New Roman" w:cs="Times New Roman"/>
          <w:b/>
          <w:noProof/>
          <w:sz w:val="32"/>
          <w:szCs w:val="32"/>
        </w:rPr>
      </w:pPr>
      <w:r w:rsidRPr="009E4D1B">
        <w:rPr>
          <w:b/>
          <w:noProof/>
          <w:sz w:val="32"/>
          <w:szCs w:val="32"/>
        </w:rPr>
        <w:t xml:space="preserve">Ten simple rules for collaborative lesson development  </w:t>
      </w:r>
    </w:p>
    <w:p w14:paraId="2D51B060" w14:textId="77777777" w:rsidR="00E84C84" w:rsidRDefault="00E84C84">
      <w:pPr>
        <w:tabs>
          <w:tab w:val="center" w:pos="4800"/>
          <w:tab w:val="right" w:pos="9500"/>
        </w:tabs>
        <w:ind w:firstLine="720"/>
        <w:rPr>
          <w:rFonts w:ascii="Times New Roman" w:hAnsi="Times New Roman" w:cs="Times New Roman"/>
          <w:noProof/>
        </w:rPr>
      </w:pPr>
      <w:r>
        <w:rPr>
          <w:noProof/>
        </w:rPr>
        <w:t xml:space="preserve"> </w:t>
      </w:r>
    </w:p>
    <w:p w14:paraId="31E8103E" w14:textId="74D7DD3A" w:rsidR="00E84C84" w:rsidRDefault="00E84C84" w:rsidP="009E4D1B">
      <w:pPr>
        <w:tabs>
          <w:tab w:val="center" w:pos="4800"/>
          <w:tab w:val="right" w:pos="9500"/>
        </w:tabs>
        <w:rPr>
          <w:rFonts w:ascii="Times New Roman" w:hAnsi="Times New Roman" w:cs="Times New Roman"/>
          <w:noProof/>
        </w:rPr>
      </w:pPr>
      <w:r>
        <w:rPr>
          <w:noProof/>
        </w:rPr>
        <w:t>Gabriel A. Devenyi</w:t>
      </w:r>
      <w:r w:rsidRPr="009E4D1B">
        <w:rPr>
          <w:noProof/>
          <w:vertAlign w:val="superscript"/>
        </w:rPr>
        <w:t>1</w:t>
      </w:r>
      <w:ins w:id="0" w:author="Kevin Henehan" w:date="2018-02-06T10:05:00Z">
        <w:r w:rsidR="00A70DA3">
          <w:rPr>
            <w:noProof/>
            <w:vertAlign w:val="superscript"/>
          </w:rPr>
          <w:sym w:font="Wingdings" w:char="F05B"/>
        </w:r>
      </w:ins>
      <w:del w:id="1" w:author="Kevin Henehan" w:date="2018-02-06T10:05:00Z">
        <w:r w:rsidDel="00A70DA3">
          <w:rPr>
            <w:noProof/>
            <w:position w:val="-10"/>
          </w:rPr>
          <w:object w:dxaOrig="180" w:dyaOrig="320" w14:anchorId="662D5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5.75pt" o:ole="">
              <v:imagedata r:id="rId6" o:title=""/>
            </v:shape>
            <o:OLEObject Type="Embed" ProgID="Equation.DSMT4" ShapeID="_x0000_i1025" DrawAspect="Content" ObjectID="_1579429695" r:id="rId7"/>
          </w:object>
        </w:r>
      </w:del>
      <w:r>
        <w:rPr>
          <w:noProof/>
        </w:rPr>
        <w:t>, Rémi Emonet</w:t>
      </w:r>
      <w:r w:rsidRPr="009E4D1B">
        <w:rPr>
          <w:noProof/>
          <w:vertAlign w:val="superscript"/>
        </w:rPr>
        <w:t>2</w:t>
      </w:r>
      <w:ins w:id="2" w:author="Kevin Henehan" w:date="2018-02-06T10:05:00Z">
        <w:r w:rsidR="00A70DA3">
          <w:rPr>
            <w:noProof/>
            <w:vertAlign w:val="superscript"/>
          </w:rPr>
          <w:sym w:font="Wingdings" w:char="F05B"/>
        </w:r>
      </w:ins>
      <w:del w:id="3" w:author="Kevin Henehan" w:date="2018-02-06T10:05:00Z">
        <w:r w:rsidDel="00A70DA3">
          <w:rPr>
            <w:noProof/>
            <w:position w:val="-10"/>
          </w:rPr>
          <w:object w:dxaOrig="180" w:dyaOrig="320" w14:anchorId="7484D320">
            <v:shape id="_x0000_i1026" type="#_x0000_t75" style="width:9pt;height:15.75pt" o:ole="">
              <v:imagedata r:id="rId8" o:title=""/>
            </v:shape>
            <o:OLEObject Type="Embed" ProgID="Equation.DSMT4" ShapeID="_x0000_i1026" DrawAspect="Content" ObjectID="_1579429696" r:id="rId9"/>
          </w:object>
        </w:r>
      </w:del>
      <w:r>
        <w:rPr>
          <w:noProof/>
        </w:rPr>
        <w:t>, Rayna M. Harris</w:t>
      </w:r>
      <w:r w:rsidRPr="009E4D1B">
        <w:rPr>
          <w:noProof/>
          <w:vertAlign w:val="superscript"/>
        </w:rPr>
        <w:t>3</w:t>
      </w:r>
      <w:ins w:id="4" w:author="Kevin Henehan" w:date="2018-02-06T10:05:00Z">
        <w:r w:rsidR="00A70DA3">
          <w:rPr>
            <w:noProof/>
            <w:vertAlign w:val="superscript"/>
          </w:rPr>
          <w:sym w:font="Wingdings" w:char="F05B"/>
        </w:r>
      </w:ins>
      <w:del w:id="5" w:author="Kevin Henehan" w:date="2018-02-06T10:05:00Z">
        <w:r w:rsidDel="00A70DA3">
          <w:rPr>
            <w:noProof/>
            <w:position w:val="-10"/>
          </w:rPr>
          <w:object w:dxaOrig="180" w:dyaOrig="320" w14:anchorId="26A46C16">
            <v:shape id="_x0000_i1027" type="#_x0000_t75" style="width:9pt;height:15.75pt" o:ole="">
              <v:imagedata r:id="rId10" o:title=""/>
            </v:shape>
            <o:OLEObject Type="Embed" ProgID="Equation.DSMT4" ShapeID="_x0000_i1027" DrawAspect="Content" ObjectID="_1579429697" r:id="rId11"/>
          </w:object>
        </w:r>
      </w:del>
      <w:r>
        <w:rPr>
          <w:noProof/>
        </w:rPr>
        <w:t>, Kate L. Hertweck</w:t>
      </w:r>
      <w:r w:rsidRPr="009E4D1B">
        <w:rPr>
          <w:noProof/>
          <w:vertAlign w:val="superscript"/>
        </w:rPr>
        <w:t>4</w:t>
      </w:r>
      <w:ins w:id="6" w:author="Kevin Henehan" w:date="2018-02-06T10:05:00Z">
        <w:r w:rsidR="00A70DA3">
          <w:rPr>
            <w:noProof/>
            <w:vertAlign w:val="superscript"/>
          </w:rPr>
          <w:sym w:font="Wingdings" w:char="F05B"/>
        </w:r>
      </w:ins>
      <w:del w:id="7" w:author="Kevin Henehan" w:date="2018-02-06T10:05:00Z">
        <w:r w:rsidDel="00A70DA3">
          <w:rPr>
            <w:noProof/>
            <w:position w:val="-10"/>
          </w:rPr>
          <w:object w:dxaOrig="180" w:dyaOrig="320" w14:anchorId="0CD34C68">
            <v:shape id="_x0000_i1028" type="#_x0000_t75" style="width:9pt;height:15.75pt" o:ole="">
              <v:imagedata r:id="rId12" o:title=""/>
            </v:shape>
            <o:OLEObject Type="Embed" ProgID="Equation.DSMT4" ShapeID="_x0000_i1028" DrawAspect="Content" ObjectID="_1579429698" r:id="rId13"/>
          </w:object>
        </w:r>
      </w:del>
      <w:r>
        <w:rPr>
          <w:noProof/>
        </w:rPr>
        <w:t>, Damien Irving</w:t>
      </w:r>
      <w:r w:rsidRPr="009E4D1B">
        <w:rPr>
          <w:noProof/>
          <w:vertAlign w:val="superscript"/>
        </w:rPr>
        <w:t>5</w:t>
      </w:r>
      <w:ins w:id="8" w:author="Kevin Henehan" w:date="2018-02-06T10:06:00Z">
        <w:r w:rsidR="00A70DA3">
          <w:rPr>
            <w:noProof/>
            <w:vertAlign w:val="superscript"/>
          </w:rPr>
          <w:sym w:font="Wingdings" w:char="F05B"/>
        </w:r>
      </w:ins>
      <w:del w:id="9" w:author="Kevin Henehan" w:date="2018-02-06T10:05:00Z">
        <w:r w:rsidDel="00A70DA3">
          <w:rPr>
            <w:noProof/>
            <w:position w:val="-10"/>
          </w:rPr>
          <w:object w:dxaOrig="180" w:dyaOrig="320" w14:anchorId="2126DF0A">
            <v:shape id="_x0000_i1029" type="#_x0000_t75" style="width:9pt;height:15.75pt" o:ole="">
              <v:imagedata r:id="rId14" o:title=""/>
            </v:shape>
            <o:OLEObject Type="Embed" ProgID="Equation.DSMT4" ShapeID="_x0000_i1029" DrawAspect="Content" ObjectID="_1579429699" r:id="rId15"/>
          </w:object>
        </w:r>
      </w:del>
      <w:r>
        <w:rPr>
          <w:noProof/>
        </w:rPr>
        <w:t>, Ian Milligan</w:t>
      </w:r>
      <w:r w:rsidRPr="009E4D1B">
        <w:rPr>
          <w:noProof/>
          <w:vertAlign w:val="superscript"/>
        </w:rPr>
        <w:t>6</w:t>
      </w:r>
      <w:ins w:id="10" w:author="Kevin Henehan" w:date="2018-02-06T10:06:00Z">
        <w:r w:rsidR="00A70DA3">
          <w:rPr>
            <w:noProof/>
            <w:vertAlign w:val="superscript"/>
          </w:rPr>
          <w:sym w:font="Wingdings" w:char="F05B"/>
        </w:r>
      </w:ins>
      <w:del w:id="11" w:author="Kevin Henehan" w:date="2018-02-06T10:06:00Z">
        <w:r w:rsidDel="00A70DA3">
          <w:rPr>
            <w:noProof/>
            <w:position w:val="-10"/>
          </w:rPr>
          <w:object w:dxaOrig="180" w:dyaOrig="320" w14:anchorId="6B475161">
            <v:shape id="_x0000_i1030" type="#_x0000_t75" style="width:9pt;height:15.75pt" o:ole="">
              <v:imagedata r:id="rId16" o:title=""/>
            </v:shape>
            <o:OLEObject Type="Embed" ProgID="Equation.DSMT4" ShapeID="_x0000_i1030" DrawAspect="Content" ObjectID="_1579429700" r:id="rId17"/>
          </w:object>
        </w:r>
      </w:del>
      <w:r>
        <w:rPr>
          <w:noProof/>
        </w:rPr>
        <w:t>, Greg Wilson</w:t>
      </w:r>
      <w:r w:rsidRPr="009E4D1B">
        <w:rPr>
          <w:noProof/>
          <w:vertAlign w:val="superscript"/>
        </w:rPr>
        <w:t>7</w:t>
      </w:r>
      <w:ins w:id="12" w:author="Kevin Henehan" w:date="2018-02-06T10:06:00Z">
        <w:r w:rsidR="00A70DA3">
          <w:rPr>
            <w:noProof/>
            <w:vertAlign w:val="superscript"/>
          </w:rPr>
          <w:sym w:font="Wingdings" w:char="F05B"/>
        </w:r>
      </w:ins>
      <w:del w:id="13" w:author="Kevin Henehan" w:date="2018-02-06T10:06:00Z">
        <w:r w:rsidDel="00A70DA3">
          <w:rPr>
            <w:noProof/>
            <w:position w:val="-10"/>
          </w:rPr>
          <w:object w:dxaOrig="180" w:dyaOrig="320" w14:anchorId="2A09F2C5">
            <v:shape id="_x0000_i1031" type="#_x0000_t75" style="width:9pt;height:15.75pt" o:ole="">
              <v:imagedata r:id="rId18" o:title=""/>
            </v:shape>
            <o:OLEObject Type="Embed" ProgID="Equation.DSMT4" ShapeID="_x0000_i1031" DrawAspect="Content" ObjectID="_1579429701" r:id="rId19"/>
          </w:object>
        </w:r>
      </w:del>
      <w:r>
        <w:rPr>
          <w:noProof/>
        </w:rPr>
        <w:t xml:space="preserve">* </w:t>
      </w:r>
    </w:p>
    <w:p w14:paraId="2EC3EB4C" w14:textId="77777777" w:rsidR="004E0D89" w:rsidRDefault="004E0D89" w:rsidP="004E0D89">
      <w:pPr>
        <w:tabs>
          <w:tab w:val="center" w:pos="4800"/>
          <w:tab w:val="right" w:pos="9500"/>
        </w:tabs>
        <w:rPr>
          <w:noProof/>
        </w:rPr>
      </w:pPr>
    </w:p>
    <w:p w14:paraId="2D26951B" w14:textId="1312AF02" w:rsidR="00E84C84" w:rsidRDefault="00E84C84" w:rsidP="009E4D1B">
      <w:pPr>
        <w:tabs>
          <w:tab w:val="center" w:pos="4800"/>
          <w:tab w:val="right" w:pos="9500"/>
        </w:tabs>
        <w:rPr>
          <w:rFonts w:ascii="Times New Roman" w:hAnsi="Times New Roman" w:cs="Times New Roman"/>
          <w:noProof/>
        </w:rPr>
      </w:pPr>
      <w:r>
        <w:rPr>
          <w:b/>
          <w:bCs/>
          <w:noProof/>
        </w:rPr>
        <w:t>1</w:t>
      </w:r>
      <w:r>
        <w:rPr>
          <w:noProof/>
        </w:rPr>
        <w:t xml:space="preserve"> Douglas Mental Health University Institute, McGill University, Montreal, Quebec, Canada</w:t>
      </w:r>
      <w:r w:rsidR="004E0D89">
        <w:rPr>
          <w:noProof/>
        </w:rPr>
        <w:t>,</w:t>
      </w:r>
      <w:r>
        <w:rPr>
          <w:noProof/>
        </w:rPr>
        <w:t xml:space="preserve"> </w:t>
      </w:r>
    </w:p>
    <w:p w14:paraId="3C330620" w14:textId="77777777" w:rsidR="00E84C84" w:rsidRDefault="00E84C84" w:rsidP="009E4D1B">
      <w:pPr>
        <w:tabs>
          <w:tab w:val="center" w:pos="4800"/>
          <w:tab w:val="right" w:pos="9500"/>
        </w:tabs>
        <w:rPr>
          <w:rFonts w:ascii="Times New Roman" w:hAnsi="Times New Roman" w:cs="Times New Roman"/>
          <w:noProof/>
        </w:rPr>
      </w:pPr>
      <w:r>
        <w:rPr>
          <w:b/>
          <w:bCs/>
          <w:noProof/>
        </w:rPr>
        <w:t>2</w:t>
      </w:r>
      <w:r>
        <w:rPr>
          <w:noProof/>
        </w:rPr>
        <w:t xml:space="preserve"> Univ Lyon, UJM-Saint-Etienne, Saint-Étienne, France</w:t>
      </w:r>
      <w:r w:rsidR="0006525A">
        <w:rPr>
          <w:noProof/>
        </w:rPr>
        <w:t>,</w:t>
      </w:r>
      <w:r>
        <w:rPr>
          <w:noProof/>
        </w:rPr>
        <w:t xml:space="preserve"> </w:t>
      </w:r>
    </w:p>
    <w:p w14:paraId="0C7EC0E3" w14:textId="4ED0A9C1" w:rsidR="00E84C84" w:rsidRDefault="00E84C84" w:rsidP="009E4D1B">
      <w:pPr>
        <w:tabs>
          <w:tab w:val="center" w:pos="4800"/>
          <w:tab w:val="right" w:pos="9500"/>
        </w:tabs>
        <w:rPr>
          <w:rFonts w:ascii="Times New Roman" w:hAnsi="Times New Roman" w:cs="Times New Roman"/>
          <w:noProof/>
        </w:rPr>
      </w:pPr>
      <w:r>
        <w:rPr>
          <w:b/>
          <w:bCs/>
          <w:noProof/>
        </w:rPr>
        <w:t>3</w:t>
      </w:r>
      <w:r>
        <w:rPr>
          <w:noProof/>
        </w:rPr>
        <w:t xml:space="preserve"> The University of Texas at Austin, Austin, Texas, </w:t>
      </w:r>
      <w:r w:rsidR="0006525A">
        <w:rPr>
          <w:noProof/>
        </w:rPr>
        <w:t>United States of America,</w:t>
      </w:r>
      <w:r>
        <w:rPr>
          <w:noProof/>
        </w:rPr>
        <w:t xml:space="preserve"> </w:t>
      </w:r>
    </w:p>
    <w:p w14:paraId="75BA6DF9" w14:textId="360D3CA3" w:rsidR="00E84C84" w:rsidRDefault="00E84C84" w:rsidP="009E4D1B">
      <w:pPr>
        <w:tabs>
          <w:tab w:val="center" w:pos="4800"/>
          <w:tab w:val="right" w:pos="9500"/>
        </w:tabs>
        <w:rPr>
          <w:rFonts w:ascii="Times New Roman" w:hAnsi="Times New Roman" w:cs="Times New Roman"/>
          <w:noProof/>
        </w:rPr>
      </w:pPr>
      <w:r>
        <w:rPr>
          <w:b/>
          <w:bCs/>
          <w:noProof/>
        </w:rPr>
        <w:t>4</w:t>
      </w:r>
      <w:r>
        <w:rPr>
          <w:noProof/>
        </w:rPr>
        <w:t xml:space="preserve"> The University of Texas at Tyler, Tyler, Texas, </w:t>
      </w:r>
      <w:r w:rsidR="0006525A">
        <w:rPr>
          <w:noProof/>
        </w:rPr>
        <w:t>United States of America,</w:t>
      </w:r>
      <w:r>
        <w:rPr>
          <w:noProof/>
        </w:rPr>
        <w:t xml:space="preserve"> </w:t>
      </w:r>
    </w:p>
    <w:p w14:paraId="0C19DB6D" w14:textId="77777777" w:rsidR="00E84C84" w:rsidRDefault="00E84C84" w:rsidP="009E4D1B">
      <w:pPr>
        <w:tabs>
          <w:tab w:val="center" w:pos="4800"/>
          <w:tab w:val="right" w:pos="9500"/>
        </w:tabs>
        <w:rPr>
          <w:rFonts w:ascii="Times New Roman" w:hAnsi="Times New Roman" w:cs="Times New Roman"/>
          <w:noProof/>
        </w:rPr>
      </w:pPr>
      <w:r>
        <w:rPr>
          <w:b/>
          <w:bCs/>
          <w:noProof/>
        </w:rPr>
        <w:t>5</w:t>
      </w:r>
      <w:r>
        <w:rPr>
          <w:noProof/>
        </w:rPr>
        <w:t xml:space="preserve"> CSIRO Oceans and Atmosphere, Hobart, Tasmania, Australia</w:t>
      </w:r>
      <w:r w:rsidR="0006525A">
        <w:rPr>
          <w:noProof/>
        </w:rPr>
        <w:t>,</w:t>
      </w:r>
      <w:r>
        <w:rPr>
          <w:noProof/>
        </w:rPr>
        <w:t xml:space="preserve"> </w:t>
      </w:r>
    </w:p>
    <w:p w14:paraId="5703A2B6" w14:textId="77777777" w:rsidR="00E84C84" w:rsidRDefault="00E84C84" w:rsidP="009E4D1B">
      <w:pPr>
        <w:tabs>
          <w:tab w:val="center" w:pos="4800"/>
          <w:tab w:val="right" w:pos="9500"/>
        </w:tabs>
        <w:rPr>
          <w:rFonts w:ascii="Times New Roman" w:hAnsi="Times New Roman" w:cs="Times New Roman"/>
          <w:noProof/>
        </w:rPr>
      </w:pPr>
      <w:r>
        <w:rPr>
          <w:b/>
          <w:bCs/>
          <w:noProof/>
        </w:rPr>
        <w:t>6</w:t>
      </w:r>
      <w:r>
        <w:rPr>
          <w:noProof/>
        </w:rPr>
        <w:t xml:space="preserve"> University of Waterloo, Waterloo, Ontario</w:t>
      </w:r>
      <w:r w:rsidR="0006525A">
        <w:rPr>
          <w:noProof/>
        </w:rPr>
        <w:t>,</w:t>
      </w:r>
      <w:r>
        <w:rPr>
          <w:noProof/>
        </w:rPr>
        <w:t xml:space="preserve"> Canada</w:t>
      </w:r>
      <w:r w:rsidR="0006525A">
        <w:rPr>
          <w:noProof/>
        </w:rPr>
        <w:t>,</w:t>
      </w:r>
      <w:r>
        <w:rPr>
          <w:noProof/>
        </w:rPr>
        <w:t xml:space="preserve"> </w:t>
      </w:r>
    </w:p>
    <w:p w14:paraId="41861036" w14:textId="0F73A239" w:rsidR="00E84C84" w:rsidRDefault="00E84C84" w:rsidP="009E4D1B">
      <w:pPr>
        <w:tabs>
          <w:tab w:val="center" w:pos="4800"/>
          <w:tab w:val="right" w:pos="9500"/>
        </w:tabs>
        <w:rPr>
          <w:rFonts w:ascii="Times New Roman" w:hAnsi="Times New Roman" w:cs="Times New Roman"/>
          <w:noProof/>
        </w:rPr>
      </w:pPr>
      <w:r>
        <w:rPr>
          <w:b/>
          <w:bCs/>
          <w:noProof/>
        </w:rPr>
        <w:t>7</w:t>
      </w:r>
      <w:r>
        <w:rPr>
          <w:noProof/>
        </w:rPr>
        <w:t xml:space="preserve"> DataCamp, Toronto, Ontario, Canada</w:t>
      </w:r>
    </w:p>
    <w:p w14:paraId="4F28B744" w14:textId="77777777" w:rsidR="00E84C84" w:rsidRDefault="00E84C84">
      <w:pPr>
        <w:tabs>
          <w:tab w:val="center" w:pos="4800"/>
          <w:tab w:val="right" w:pos="9500"/>
        </w:tabs>
        <w:ind w:firstLine="720"/>
        <w:rPr>
          <w:rFonts w:ascii="Times New Roman" w:hAnsi="Times New Roman" w:cs="Times New Roman"/>
          <w:noProof/>
        </w:rPr>
      </w:pPr>
    </w:p>
    <w:p w14:paraId="680B88C3" w14:textId="3EDA7D9D" w:rsidR="00E84C84" w:rsidRDefault="00A70DA3" w:rsidP="009E4D1B">
      <w:pPr>
        <w:tabs>
          <w:tab w:val="center" w:pos="4800"/>
          <w:tab w:val="right" w:pos="9500"/>
        </w:tabs>
        <w:rPr>
          <w:rFonts w:ascii="Times New Roman" w:hAnsi="Times New Roman" w:cs="Times New Roman"/>
          <w:noProof/>
        </w:rPr>
      </w:pPr>
      <w:ins w:id="14" w:author="Kevin Henehan" w:date="2018-02-06T10:06:00Z">
        <w:r w:rsidRPr="00A70DA3">
          <w:rPr>
            <w:noProof/>
            <w:rPrChange w:id="15" w:author="Kevin Henehan" w:date="2018-02-06T10:06:00Z">
              <w:rPr>
                <w:noProof/>
                <w:vertAlign w:val="superscript"/>
              </w:rPr>
            </w:rPrChange>
          </w:rPr>
          <w:sym w:font="Wingdings" w:char="F05B"/>
        </w:r>
      </w:ins>
      <w:del w:id="16" w:author="Kevin Henehan" w:date="2018-02-06T10:06:00Z">
        <w:r w:rsidR="00E84C84" w:rsidDel="00A70DA3">
          <w:rPr>
            <w:noProof/>
            <w:position w:val="-10"/>
          </w:rPr>
          <w:object w:dxaOrig="180" w:dyaOrig="320" w14:anchorId="5AB34535">
            <v:shape id="_x0000_i1032" type="#_x0000_t75" style="width:9pt;height:15.75pt" o:ole="">
              <v:imagedata r:id="rId20" o:title=""/>
            </v:shape>
            <o:OLEObject Type="Embed" ProgID="Equation.DSMT4" ShapeID="_x0000_i1032" DrawAspect="Content" ObjectID="_1579429702" r:id="rId21"/>
          </w:object>
        </w:r>
      </w:del>
      <w:r w:rsidR="00E84C84">
        <w:rPr>
          <w:noProof/>
        </w:rPr>
        <w:t xml:space="preserve"> These authors contributed equally to this work.</w:t>
      </w:r>
    </w:p>
    <w:p w14:paraId="1D8A919C" w14:textId="622316FB" w:rsidR="00E84C84" w:rsidRDefault="00E84C84" w:rsidP="009E4D1B">
      <w:pPr>
        <w:tabs>
          <w:tab w:val="center" w:pos="4800"/>
          <w:tab w:val="right" w:pos="9500"/>
        </w:tabs>
        <w:rPr>
          <w:rFonts w:ascii="Times New Roman" w:hAnsi="Times New Roman" w:cs="Times New Roman"/>
          <w:noProof/>
        </w:rPr>
      </w:pPr>
      <w:r>
        <w:rPr>
          <w:noProof/>
        </w:rPr>
        <w:t xml:space="preserve">* </w:t>
      </w:r>
      <w:r w:rsidR="0006525A">
        <w:rPr>
          <w:rFonts w:ascii="Segoe UI Symbol" w:hAnsi="Segoe UI Symbol" w:cs="Segoe UI Symbol"/>
          <w:color w:val="000000"/>
          <w:sz w:val="20"/>
          <w:szCs w:val="20"/>
        </w:rPr>
        <w:t>gvwilson@third-bit.com</w:t>
      </w:r>
    </w:p>
    <w:p w14:paraId="6800CF4F" w14:textId="77777777" w:rsidR="00E84C84" w:rsidRDefault="00E84C84">
      <w:pPr>
        <w:tabs>
          <w:tab w:val="center" w:pos="4800"/>
          <w:tab w:val="right" w:pos="9500"/>
        </w:tabs>
        <w:ind w:firstLine="720"/>
        <w:rPr>
          <w:rFonts w:ascii="Times New Roman" w:hAnsi="Times New Roman" w:cs="Times New Roman"/>
          <w:noProof/>
        </w:rPr>
      </w:pPr>
    </w:p>
    <w:p w14:paraId="021DE80A" w14:textId="77777777" w:rsidR="00E84C84" w:rsidRDefault="00E84C84">
      <w:pPr>
        <w:tabs>
          <w:tab w:val="center" w:pos="4800"/>
          <w:tab w:val="right" w:pos="9500"/>
        </w:tabs>
        <w:ind w:firstLine="720"/>
        <w:jc w:val="both"/>
        <w:rPr>
          <w:rFonts w:ascii="Times New Roman" w:hAnsi="Times New Roman" w:cs="Times New Roman"/>
          <w:noProof/>
        </w:rPr>
      </w:pPr>
    </w:p>
    <w:p w14:paraId="505B6F0B" w14:textId="77777777" w:rsidR="00E84C84" w:rsidRDefault="00E84C84">
      <w:pPr>
        <w:tabs>
          <w:tab w:val="center" w:pos="4800"/>
          <w:tab w:val="right" w:pos="9500"/>
        </w:tabs>
        <w:ind w:firstLine="720"/>
        <w:jc w:val="both"/>
        <w:rPr>
          <w:rFonts w:ascii="Times New Roman" w:hAnsi="Times New Roman" w:cs="Times New Roman"/>
          <w:noProof/>
        </w:rPr>
      </w:pPr>
    </w:p>
    <w:p w14:paraId="5EBFE7AA" w14:textId="77777777" w:rsidR="00E84C84" w:rsidRDefault="00E84C84">
      <w:pPr>
        <w:tabs>
          <w:tab w:val="center" w:pos="4800"/>
          <w:tab w:val="right" w:pos="9500"/>
        </w:tabs>
        <w:ind w:firstLine="720"/>
        <w:jc w:val="both"/>
        <w:rPr>
          <w:rFonts w:ascii="Times New Roman" w:hAnsi="Times New Roman" w:cs="Times New Roman"/>
          <w:noProof/>
        </w:rPr>
      </w:pPr>
    </w:p>
    <w:p w14:paraId="03276078" w14:textId="77777777" w:rsidR="00E84C84" w:rsidRDefault="00E84C84">
      <w:pPr>
        <w:pStyle w:val="Heading2"/>
        <w:tabs>
          <w:tab w:val="center" w:pos="4800"/>
          <w:tab w:val="right" w:pos="9500"/>
        </w:tabs>
      </w:pPr>
      <w:commentRangeStart w:id="17"/>
      <w:r>
        <w:t>Abstract</w:t>
      </w:r>
      <w:commentRangeEnd w:id="17"/>
      <w:r w:rsidR="001F0702">
        <w:rPr>
          <w:rStyle w:val="CommentReference"/>
          <w:b w:val="0"/>
          <w:bCs w:val="0"/>
          <w:noProof w:val="0"/>
        </w:rPr>
        <w:commentReference w:id="17"/>
      </w:r>
    </w:p>
    <w:p w14:paraId="18AC8ACD" w14:textId="77777777" w:rsidR="00E84C84" w:rsidRDefault="00E84C84">
      <w:pPr>
        <w:tabs>
          <w:tab w:val="center" w:pos="4800"/>
          <w:tab w:val="right" w:pos="9500"/>
        </w:tabs>
        <w:ind w:firstLine="720"/>
        <w:jc w:val="both"/>
        <w:rPr>
          <w:rFonts w:ascii="Times New Roman" w:hAnsi="Times New Roman" w:cs="Times New Roman"/>
          <w:noProof/>
        </w:rPr>
      </w:pPr>
    </w:p>
    <w:p w14:paraId="2E559E96" w14:textId="08181C90" w:rsidR="00E84C84" w:rsidRDefault="00E84C84">
      <w:pPr>
        <w:tabs>
          <w:tab w:val="center" w:pos="4800"/>
          <w:tab w:val="right" w:pos="9500"/>
        </w:tabs>
        <w:ind w:firstLine="720"/>
        <w:jc w:val="both"/>
        <w:rPr>
          <w:rFonts w:ascii="Times New Roman" w:hAnsi="Times New Roman" w:cs="Times New Roman"/>
          <w:noProof/>
        </w:rPr>
      </w:pPr>
      <w:r>
        <w:rPr>
          <w:noProof/>
        </w:rPr>
        <w:t>Lessons take significant effort to build and maintain. The collaborative development methods pioneered by the open</w:t>
      </w:r>
      <w:r w:rsidR="0006525A">
        <w:rPr>
          <w:noProof/>
        </w:rPr>
        <w:t>-</w:t>
      </w:r>
      <w:r>
        <w:rPr>
          <w:noProof/>
        </w:rPr>
        <w:t xml:space="preserve">source software community offer an effective, economical way to create and sustain lessons that can be used by large numbers of people in a wide variety of contexts. The </w:t>
      </w:r>
      <w:ins w:id="18" w:author="Kevin Henehan" w:date="2018-02-01T12:09:00Z">
        <w:r w:rsidR="0047271A">
          <w:rPr>
            <w:noProof/>
          </w:rPr>
          <w:t>10</w:t>
        </w:r>
      </w:ins>
      <w:del w:id="19" w:author="Kevin Henehan" w:date="2018-02-01T12:09:00Z">
        <w:r w:rsidDel="0047271A">
          <w:rPr>
            <w:noProof/>
          </w:rPr>
          <w:delText>ten</w:delText>
        </w:r>
      </w:del>
      <w:r>
        <w:rPr>
          <w:noProof/>
        </w:rPr>
        <w:t xml:space="preserve"> simple rules outlined in this paper summarize the best practices that have been implemented by several successful open education projects aimed at researchers and research librarians in a wide range of disciplines.</w:t>
      </w:r>
    </w:p>
    <w:p w14:paraId="25B1AF3E" w14:textId="77777777" w:rsidR="00E84C84" w:rsidRDefault="00E84C84">
      <w:pPr>
        <w:tabs>
          <w:tab w:val="center" w:pos="4800"/>
          <w:tab w:val="right" w:pos="9500"/>
        </w:tabs>
        <w:ind w:firstLine="720"/>
        <w:jc w:val="both"/>
        <w:rPr>
          <w:rFonts w:ascii="Times New Roman" w:hAnsi="Times New Roman" w:cs="Times New Roman"/>
          <w:noProof/>
        </w:rPr>
      </w:pPr>
    </w:p>
    <w:p w14:paraId="2C9CB3B1" w14:textId="77777777" w:rsidR="00E84C84" w:rsidRDefault="00E84C84">
      <w:pPr>
        <w:pStyle w:val="Heading2"/>
        <w:tabs>
          <w:tab w:val="center" w:pos="4800"/>
          <w:tab w:val="right" w:pos="9500"/>
        </w:tabs>
      </w:pPr>
      <w:r>
        <w:t>Introduction</w:t>
      </w:r>
    </w:p>
    <w:p w14:paraId="12A662CC" w14:textId="77777777" w:rsidR="00E84C84" w:rsidRDefault="00E84C84">
      <w:pPr>
        <w:tabs>
          <w:tab w:val="center" w:pos="4800"/>
          <w:tab w:val="right" w:pos="9500"/>
        </w:tabs>
        <w:ind w:firstLine="720"/>
        <w:jc w:val="both"/>
        <w:rPr>
          <w:rFonts w:ascii="Times New Roman" w:hAnsi="Times New Roman" w:cs="Times New Roman"/>
          <w:noProof/>
        </w:rPr>
      </w:pPr>
    </w:p>
    <w:p w14:paraId="1428E941" w14:textId="77777777" w:rsidR="00E84C84" w:rsidRDefault="00E84C84">
      <w:pPr>
        <w:tabs>
          <w:tab w:val="center" w:pos="4800"/>
          <w:tab w:val="right" w:pos="9500"/>
        </w:tabs>
        <w:ind w:firstLine="720"/>
        <w:jc w:val="both"/>
        <w:rPr>
          <w:rFonts w:ascii="Times New Roman" w:hAnsi="Times New Roman" w:cs="Times New Roman"/>
          <w:noProof/>
        </w:rPr>
      </w:pPr>
      <w:r>
        <w:rPr>
          <w:noProof/>
        </w:rPr>
        <w:t>Lessons take significant effort to build and even more to maintain. Most academics do this work on their own, but leveraging a community approach can make educational resource development more sustainable, robust, and responsive. Treating lessons as a community resource to be updated, adapted, and improved incrementally</w:t>
      </w:r>
      <w:del w:id="20" w:author="Kevin Henehan" w:date="2018-02-01T12:10:00Z">
        <w:r w:rsidDel="0047271A">
          <w:rPr>
            <w:noProof/>
          </w:rPr>
          <w:delText>,</w:delText>
        </w:r>
      </w:del>
      <w:r>
        <w:rPr>
          <w:noProof/>
        </w:rPr>
        <w:t xml:space="preserve"> can free up valuable time while increasing quality.</w:t>
      </w:r>
    </w:p>
    <w:p w14:paraId="00891E7C" w14:textId="394C3BF9" w:rsidR="00E84C84" w:rsidRDefault="00E84C84">
      <w:pPr>
        <w:tabs>
          <w:tab w:val="center" w:pos="4800"/>
          <w:tab w:val="right" w:pos="9500"/>
        </w:tabs>
        <w:ind w:firstLine="720"/>
        <w:jc w:val="both"/>
        <w:rPr>
          <w:rFonts w:ascii="Times New Roman" w:hAnsi="Times New Roman" w:cs="Times New Roman"/>
          <w:noProof/>
        </w:rPr>
      </w:pPr>
      <w:r>
        <w:rPr>
          <w:noProof/>
        </w:rPr>
        <w:t>Despite the success of openness in software development and the curation of Wikipedia, it is an uncommon approach in the academic instructional setting. Each year, thousands of university lecturers teach subjects ranging from first year biology</w:t>
      </w:r>
      <w:del w:id="21" w:author="Kevin Henehan" w:date="2018-02-01T12:14:00Z">
        <w:r w:rsidDel="006D0A62">
          <w:rPr>
            <w:noProof/>
          </w:rPr>
          <w:delText>,</w:delText>
        </w:r>
      </w:del>
      <w:r>
        <w:rPr>
          <w:noProof/>
        </w:rPr>
        <w:t xml:space="preserve"> to graduate-level courses in Indian film. Some use textbooks written by one or a few authors, but beyond that</w:t>
      </w:r>
      <w:ins w:id="22" w:author="JJ Editorial" w:date="2018-02-06T08:03:00Z">
        <w:r w:rsidR="00862CD2">
          <w:rPr>
            <w:noProof/>
          </w:rPr>
          <w:t>,</w:t>
        </w:r>
      </w:ins>
      <w:del w:id="23" w:author="Kevin Henehan" w:date="2018-02-01T12:14:00Z">
        <w:r w:rsidDel="006D0A62">
          <w:rPr>
            <w:noProof/>
          </w:rPr>
          <w:delText>,</w:delText>
        </w:r>
      </w:del>
      <w:r>
        <w:rPr>
          <w:noProof/>
        </w:rPr>
        <w:t xml:space="preserve"> they develop and maintain their course materials in isolation.</w:t>
      </w:r>
    </w:p>
    <w:p w14:paraId="2763338B" w14:textId="11ECC2A9" w:rsidR="00E84C84" w:rsidRDefault="00E84C84">
      <w:pPr>
        <w:tabs>
          <w:tab w:val="center" w:pos="4800"/>
          <w:tab w:val="right" w:pos="9500"/>
        </w:tabs>
        <w:ind w:firstLine="720"/>
        <w:jc w:val="both"/>
        <w:rPr>
          <w:rFonts w:ascii="Times New Roman" w:hAnsi="Times New Roman" w:cs="Times New Roman"/>
          <w:noProof/>
        </w:rPr>
      </w:pPr>
      <w:r>
        <w:rPr>
          <w:noProof/>
        </w:rPr>
        <w:t xml:space="preserve">Given that academic research often depends on sharing, </w:t>
      </w:r>
      <w:ins w:id="24" w:author="Kevin Henehan" w:date="2018-02-01T12:16:00Z">
        <w:r w:rsidR="006D0A62">
          <w:rPr>
            <w:noProof/>
          </w:rPr>
          <w:t>this</w:t>
        </w:r>
      </w:ins>
      <w:del w:id="25" w:author="Kevin Henehan" w:date="2018-02-01T12:16:00Z">
        <w:r w:rsidDel="006D0A62">
          <w:rPr>
            <w:noProof/>
          </w:rPr>
          <w:delText>the</w:delText>
        </w:r>
      </w:del>
      <w:r>
        <w:rPr>
          <w:noProof/>
        </w:rPr>
        <w:t xml:space="preserve"> differing approach to developing pedagogical materials is interesting, but the sociology and psychology behind </w:t>
      </w:r>
      <w:del w:id="26" w:author="Kevin Henehan" w:date="2018-02-01T12:16:00Z">
        <w:r w:rsidDel="006D0A62">
          <w:rPr>
            <w:noProof/>
          </w:rPr>
          <w:delText>this</w:delText>
        </w:r>
      </w:del>
      <w:ins w:id="27" w:author="Kevin Henehan" w:date="2018-02-01T12:16:00Z">
        <w:r w:rsidR="006D0A62">
          <w:rPr>
            <w:noProof/>
          </w:rPr>
          <w:t>such a</w:t>
        </w:r>
      </w:ins>
      <w:r>
        <w:rPr>
          <w:noProof/>
        </w:rPr>
        <w:t xml:space="preserve"> </w:t>
      </w:r>
      <w:r>
        <w:rPr>
          <w:noProof/>
        </w:rPr>
        <w:lastRenderedPageBreak/>
        <w:t>blind spot are beyond the scope of this paper.</w:t>
      </w:r>
    </w:p>
    <w:p w14:paraId="23BD33B1" w14:textId="7C49E6FB" w:rsidR="00E84C84" w:rsidRDefault="00E84C84">
      <w:pPr>
        <w:tabs>
          <w:tab w:val="center" w:pos="4800"/>
          <w:tab w:val="right" w:pos="9500"/>
        </w:tabs>
        <w:ind w:firstLine="720"/>
        <w:jc w:val="both"/>
        <w:rPr>
          <w:rFonts w:ascii="Times New Roman" w:hAnsi="Times New Roman" w:cs="Times New Roman"/>
          <w:noProof/>
        </w:rPr>
      </w:pPr>
      <w:r>
        <w:rPr>
          <w:noProof/>
        </w:rPr>
        <w:t>The authors have many years of experience with community-developed lessons in the context of research computing in the sciences and humanities</w:t>
      </w:r>
      <w:del w:id="28" w:author="Kevin Henehan" w:date="2018-02-01T12:17:00Z">
        <w:r w:rsidDel="006D0A62">
          <w:rPr>
            <w:noProof/>
          </w:rPr>
          <w:delText>,</w:delText>
        </w:r>
      </w:del>
      <w:r>
        <w:rPr>
          <w:noProof/>
        </w:rPr>
        <w:t xml:space="preserve"> through organizations like Software Carpentry and Programming Historian [1]. Software Carpentry was founded in 1998 to teach scientists basic computing skills</w:t>
      </w:r>
      <w:del w:id="29" w:author="Kevin Henehan" w:date="2018-02-06T10:16:00Z">
        <w:r w:rsidDel="008F01E1">
          <w:rPr>
            <w:noProof/>
          </w:rPr>
          <w:delText>,</w:delText>
        </w:r>
      </w:del>
      <w:r>
        <w:rPr>
          <w:noProof/>
        </w:rPr>
        <w:t xml:space="preserve"> and has since spawned two sibling organizations called Data Carpentry and Library Carpentry. Programming Historian was founded in 2008</w:t>
      </w:r>
      <w:del w:id="30" w:author="Kevin Henehan" w:date="2018-02-06T10:17:00Z">
        <w:r w:rsidDel="008F01E1">
          <w:rPr>
            <w:noProof/>
          </w:rPr>
          <w:delText>,</w:delText>
        </w:r>
      </w:del>
      <w:r>
        <w:rPr>
          <w:noProof/>
        </w:rPr>
        <w:t xml:space="preserve"> and has evolved into a collaboratively</w:t>
      </w:r>
      <w:ins w:id="31" w:author="Kevin Henehan" w:date="2018-02-01T12:18:00Z">
        <w:r w:rsidR="006D0A62">
          <w:rPr>
            <w:noProof/>
          </w:rPr>
          <w:t xml:space="preserve"> </w:t>
        </w:r>
      </w:ins>
      <w:del w:id="32" w:author="Kevin Henehan" w:date="2018-02-01T12:18:00Z">
        <w:r w:rsidDel="006D0A62">
          <w:rPr>
            <w:noProof/>
          </w:rPr>
          <w:delText>-</w:delText>
        </w:r>
      </w:del>
      <w:r>
        <w:rPr>
          <w:noProof/>
        </w:rPr>
        <w:t>edited site providing lessons to humanities scholars. Their guiding principles are that lessons should be</w:t>
      </w:r>
      <w:ins w:id="33" w:author="Kevin Henehan" w:date="2018-02-01T12:19:00Z">
        <w:r w:rsidR="006D0A62">
          <w:rPr>
            <w:noProof/>
          </w:rPr>
          <w:t xml:space="preserve"> open and easily </w:t>
        </w:r>
      </w:ins>
      <w:ins w:id="34" w:author="Kevin Henehan" w:date="2018-02-01T12:20:00Z">
        <w:r w:rsidR="006D0A62">
          <w:rPr>
            <w:noProof/>
          </w:rPr>
          <w:t>accessible as well as continually maintained, refined, and improved by a community of contributors.</w:t>
        </w:r>
      </w:ins>
      <w:del w:id="35" w:author="Kevin Henehan" w:date="2018-02-01T12:19:00Z">
        <w:r w:rsidDel="006D0A62">
          <w:rPr>
            <w:noProof/>
          </w:rPr>
          <w:delText>:</w:delText>
        </w:r>
      </w:del>
    </w:p>
    <w:p w14:paraId="2C74C443" w14:textId="5971538D" w:rsidR="00E84C84" w:rsidDel="006D0A62" w:rsidRDefault="00E84C84">
      <w:pPr>
        <w:tabs>
          <w:tab w:val="center" w:pos="4800"/>
          <w:tab w:val="right" w:pos="9500"/>
        </w:tabs>
        <w:ind w:firstLine="720"/>
        <w:jc w:val="both"/>
        <w:rPr>
          <w:del w:id="36" w:author="Kevin Henehan" w:date="2018-02-01T12:18:00Z"/>
          <w:rFonts w:ascii="Times New Roman" w:hAnsi="Times New Roman" w:cs="Times New Roman"/>
          <w:noProof/>
        </w:rPr>
      </w:pPr>
    </w:p>
    <w:p w14:paraId="169A0DF4" w14:textId="6B9F2A3A" w:rsidR="00E84C84" w:rsidDel="006D0A62" w:rsidRDefault="00E84C84">
      <w:pPr>
        <w:tabs>
          <w:tab w:val="center" w:pos="4800"/>
          <w:tab w:val="right" w:pos="9500"/>
        </w:tabs>
        <w:ind w:firstLine="720"/>
        <w:jc w:val="both"/>
        <w:rPr>
          <w:del w:id="37" w:author="Kevin Henehan" w:date="2018-02-01T12:18:00Z"/>
          <w:rFonts w:ascii="Times New Roman" w:hAnsi="Times New Roman" w:cs="Times New Roman"/>
          <w:noProof/>
        </w:rPr>
      </w:pPr>
    </w:p>
    <w:p w14:paraId="2F16100A" w14:textId="7FD73197" w:rsidR="00E84C84" w:rsidDel="006D0A62" w:rsidRDefault="00E84C84" w:rsidP="006D0A62">
      <w:pPr>
        <w:tabs>
          <w:tab w:val="center" w:pos="4800"/>
          <w:tab w:val="right" w:pos="9500"/>
        </w:tabs>
        <w:ind w:firstLine="720"/>
        <w:rPr>
          <w:del w:id="38" w:author="Kevin Henehan" w:date="2018-02-01T12:18:00Z"/>
          <w:rFonts w:ascii="Times New Roman" w:hAnsi="Times New Roman" w:cs="Times New Roman"/>
          <w:noProof/>
        </w:rPr>
      </w:pPr>
      <w:del w:id="39" w:author="Kevin Henehan" w:date="2018-02-01T12:18:00Z">
        <w:r w:rsidDel="006D0A62">
          <w:rPr>
            <w:noProof/>
          </w:rPr>
          <w:delText xml:space="preserve">    1.  open and easily accessible, and</w:delText>
        </w:r>
      </w:del>
    </w:p>
    <w:p w14:paraId="7C7208EA" w14:textId="3A53ED6C" w:rsidR="00E84C84" w:rsidDel="006D0A62" w:rsidRDefault="00E84C84">
      <w:pPr>
        <w:tabs>
          <w:tab w:val="center" w:pos="4800"/>
          <w:tab w:val="right" w:pos="9500"/>
        </w:tabs>
        <w:ind w:firstLine="720"/>
        <w:rPr>
          <w:del w:id="40" w:author="Kevin Henehan" w:date="2018-02-01T12:18:00Z"/>
          <w:rFonts w:ascii="Times New Roman" w:hAnsi="Times New Roman" w:cs="Times New Roman"/>
          <w:noProof/>
        </w:rPr>
        <w:pPrChange w:id="41" w:author="Kevin Henehan" w:date="2018-02-01T12:21:00Z">
          <w:pPr>
            <w:tabs>
              <w:tab w:val="center" w:pos="4800"/>
              <w:tab w:val="right" w:pos="9500"/>
            </w:tabs>
            <w:ind w:firstLine="720"/>
            <w:jc w:val="both"/>
          </w:pPr>
        </w:pPrChange>
      </w:pPr>
    </w:p>
    <w:p w14:paraId="3DCCE0D2" w14:textId="0EB5AB06" w:rsidR="00E84C84" w:rsidDel="006D0A62" w:rsidRDefault="00E84C84" w:rsidP="006D0A62">
      <w:pPr>
        <w:tabs>
          <w:tab w:val="center" w:pos="4800"/>
          <w:tab w:val="right" w:pos="9500"/>
        </w:tabs>
        <w:ind w:firstLine="720"/>
        <w:rPr>
          <w:del w:id="42" w:author="Kevin Henehan" w:date="2018-02-01T12:18:00Z"/>
          <w:rFonts w:ascii="Times New Roman" w:hAnsi="Times New Roman" w:cs="Times New Roman"/>
          <w:noProof/>
        </w:rPr>
      </w:pPr>
      <w:del w:id="43" w:author="Kevin Henehan" w:date="2018-02-01T12:18:00Z">
        <w:r w:rsidDel="006D0A62">
          <w:rPr>
            <w:noProof/>
          </w:rPr>
          <w:delText xml:space="preserve">    2.  continually maintained, refined, and improved by a community of contributors.</w:delText>
        </w:r>
      </w:del>
    </w:p>
    <w:p w14:paraId="77D9B86B" w14:textId="6A6ECAA3" w:rsidR="00E84C84" w:rsidDel="006D0A62" w:rsidRDefault="00E84C84">
      <w:pPr>
        <w:tabs>
          <w:tab w:val="center" w:pos="4800"/>
          <w:tab w:val="right" w:pos="9500"/>
        </w:tabs>
        <w:ind w:firstLine="720"/>
        <w:jc w:val="both"/>
        <w:rPr>
          <w:del w:id="44" w:author="Kevin Henehan" w:date="2018-02-01T12:18:00Z"/>
          <w:rFonts w:ascii="Times New Roman" w:hAnsi="Times New Roman" w:cs="Times New Roman"/>
          <w:noProof/>
        </w:rPr>
      </w:pPr>
    </w:p>
    <w:p w14:paraId="7684E2CB" w14:textId="3760B7AA" w:rsidR="00E84C84" w:rsidDel="006D0A62" w:rsidRDefault="00E84C84">
      <w:pPr>
        <w:tabs>
          <w:tab w:val="center" w:pos="4800"/>
          <w:tab w:val="right" w:pos="9500"/>
        </w:tabs>
        <w:ind w:firstLine="720"/>
        <w:jc w:val="both"/>
        <w:rPr>
          <w:del w:id="45" w:author="Kevin Henehan" w:date="2018-02-01T12:18:00Z"/>
          <w:rFonts w:ascii="Times New Roman" w:hAnsi="Times New Roman" w:cs="Times New Roman"/>
          <w:noProof/>
        </w:rPr>
      </w:pPr>
    </w:p>
    <w:p w14:paraId="62FD84BF" w14:textId="758DCE9B" w:rsidR="00E84C84" w:rsidRDefault="00E84C84">
      <w:pPr>
        <w:tabs>
          <w:tab w:val="center" w:pos="4800"/>
          <w:tab w:val="right" w:pos="9500"/>
        </w:tabs>
        <w:ind w:firstLine="720"/>
        <w:jc w:val="both"/>
        <w:rPr>
          <w:rFonts w:ascii="Times New Roman" w:hAnsi="Times New Roman" w:cs="Times New Roman"/>
          <w:noProof/>
        </w:rPr>
      </w:pPr>
      <w:r>
        <w:rPr>
          <w:noProof/>
        </w:rPr>
        <w:t>All open education projects (e.g.</w:t>
      </w:r>
      <w:ins w:id="46" w:author="Kevin Henehan" w:date="2018-02-01T12:21:00Z">
        <w:r w:rsidR="006D0A62">
          <w:rPr>
            <w:noProof/>
          </w:rPr>
          <w:t>,</w:t>
        </w:r>
      </w:ins>
      <w:r>
        <w:rPr>
          <w:noProof/>
        </w:rPr>
        <w:t xml:space="preserve"> massive open online courses) satisfy the first criterion by definition, but very few satisfy the second. In other words, while it is common for open education projects to be occasionally updated by an individual or small team (as happens when a new edition of a book is edited and published), this is not the same as continuous improvement by a large community of contributors. The </w:t>
      </w:r>
      <w:del w:id="47" w:author="Kevin Henehan" w:date="2018-02-01T12:22:00Z">
        <w:r w:rsidDel="006D0A62">
          <w:rPr>
            <w:noProof/>
          </w:rPr>
          <w:delText>ten</w:delText>
        </w:r>
      </w:del>
      <w:ins w:id="48" w:author="Kevin Henehan" w:date="2018-02-01T12:22:00Z">
        <w:r w:rsidR="006D0A62">
          <w:rPr>
            <w:noProof/>
          </w:rPr>
          <w:t>10</w:t>
        </w:r>
      </w:ins>
      <w:r>
        <w:rPr>
          <w:noProof/>
        </w:rPr>
        <w:t xml:space="preserve"> simple rules that follow summarize what we have learned about doing </w:t>
      </w:r>
      <w:del w:id="49" w:author="Kevin Henehan" w:date="2018-02-01T12:23:00Z">
        <w:r w:rsidDel="006D0A62">
          <w:rPr>
            <w:noProof/>
          </w:rPr>
          <w:delText>that</w:delText>
        </w:r>
      </w:del>
      <w:ins w:id="50" w:author="Kevin Henehan" w:date="2018-02-01T12:23:00Z">
        <w:r w:rsidR="006D0A62">
          <w:rPr>
            <w:noProof/>
          </w:rPr>
          <w:t>so</w:t>
        </w:r>
      </w:ins>
      <w:r>
        <w:rPr>
          <w:noProof/>
        </w:rPr>
        <w:t xml:space="preserve"> as maintainers, editors, and reviewers of lessons used by tens of thousands of people (Fig</w:t>
      </w:r>
      <w:r w:rsidR="00CB315D">
        <w:rPr>
          <w:noProof/>
        </w:rPr>
        <w:t>s</w:t>
      </w:r>
      <w:r>
        <w:rPr>
          <w:noProof/>
        </w:rPr>
        <w:t xml:space="preserve"> 1</w:t>
      </w:r>
      <w:r w:rsidR="00CB315D">
        <w:rPr>
          <w:noProof/>
        </w:rPr>
        <w:t xml:space="preserve"> and</w:t>
      </w:r>
      <w:r>
        <w:rPr>
          <w:noProof/>
        </w:rPr>
        <w:t xml:space="preserve"> 2). By following these rules, we contend that it is possible to create higher quality lessons than could be created by an individual or small team, both in terms of accuracy and pedagogy. As an added bonus, the lessons are always </w:t>
      </w:r>
      <w:del w:id="51" w:author="Kevin Henehan" w:date="2018-02-01T12:24:00Z">
        <w:r w:rsidDel="006D0A62">
          <w:rPr>
            <w:noProof/>
          </w:rPr>
          <w:delText xml:space="preserve">up-to-date </w:delText>
        </w:r>
      </w:del>
      <w:ins w:id="52" w:author="Kevin Henehan" w:date="2018-02-01T12:24:00Z">
        <w:r w:rsidR="006D0A62">
          <w:rPr>
            <w:noProof/>
          </w:rPr>
          <w:t xml:space="preserve">up to date </w:t>
        </w:r>
      </w:ins>
      <w:r>
        <w:rPr>
          <w:noProof/>
        </w:rPr>
        <w:t>and require less time per author to develop and maintain.</w:t>
      </w:r>
    </w:p>
    <w:p w14:paraId="32DA8F18" w14:textId="4E570E57" w:rsidR="00E84C84" w:rsidRPr="009E4D1B" w:rsidRDefault="00E84C84">
      <w:pPr>
        <w:tabs>
          <w:tab w:val="center" w:pos="4800"/>
          <w:tab w:val="right" w:pos="9500"/>
        </w:tabs>
        <w:ind w:firstLine="720"/>
        <w:jc w:val="both"/>
        <w:rPr>
          <w:rFonts w:ascii="Times New Roman" w:hAnsi="Times New Roman" w:cs="Times New Roman"/>
          <w:noProof/>
          <w:highlight w:val="yellow"/>
        </w:rPr>
      </w:pPr>
      <w:r w:rsidRPr="009E4D1B">
        <w:rPr>
          <w:noProof/>
          <w:highlight w:val="yellow"/>
        </w:rPr>
        <w:t xml:space="preserve">  </w:t>
      </w:r>
      <w:r w:rsidRPr="009E4D1B">
        <w:rPr>
          <w:b/>
          <w:bCs/>
          <w:noProof/>
          <w:highlight w:val="yellow"/>
        </w:rPr>
        <w:t xml:space="preserve">Fig 1. Graphical abstract of </w:t>
      </w:r>
      <w:r w:rsidR="008B0D46">
        <w:rPr>
          <w:b/>
          <w:bCs/>
          <w:noProof/>
          <w:highlight w:val="yellow"/>
        </w:rPr>
        <w:t>10</w:t>
      </w:r>
      <w:r w:rsidRPr="009E4D1B">
        <w:rPr>
          <w:b/>
          <w:bCs/>
          <w:noProof/>
          <w:highlight w:val="yellow"/>
        </w:rPr>
        <w:t xml:space="preserve"> simple rules for collaborative lesson development.</w:t>
      </w:r>
      <w:r w:rsidRPr="009E4D1B">
        <w:rPr>
          <w:noProof/>
          <w:highlight w:val="yellow"/>
        </w:rPr>
        <w:t xml:space="preserve"> </w:t>
      </w:r>
      <w:r w:rsidRPr="009E4D1B">
        <w:rPr>
          <w:b/>
          <w:bCs/>
          <w:noProof/>
          <w:highlight w:val="yellow"/>
        </w:rPr>
        <w:t>1.</w:t>
      </w:r>
      <w:r w:rsidRPr="009E4D1B">
        <w:rPr>
          <w:noProof/>
          <w:highlight w:val="yellow"/>
        </w:rPr>
        <w:t xml:space="preserve"> To clarify your audience, consider writing learner profiles (Box 1). </w:t>
      </w:r>
      <w:r w:rsidRPr="009E4D1B">
        <w:rPr>
          <w:b/>
          <w:bCs/>
          <w:noProof/>
          <w:highlight w:val="yellow"/>
        </w:rPr>
        <w:t>2.</w:t>
      </w:r>
      <w:r w:rsidRPr="009E4D1B">
        <w:rPr>
          <w:noProof/>
          <w:highlight w:val="yellow"/>
        </w:rPr>
        <w:t xml:space="preserve"> Make lessons modular by breaking them into small, single-purpose modules. </w:t>
      </w:r>
      <w:r w:rsidRPr="009E4D1B">
        <w:rPr>
          <w:b/>
          <w:bCs/>
          <w:noProof/>
          <w:highlight w:val="yellow"/>
        </w:rPr>
        <w:t>3.</w:t>
      </w:r>
      <w:r w:rsidRPr="009E4D1B">
        <w:rPr>
          <w:noProof/>
          <w:highlight w:val="yellow"/>
        </w:rPr>
        <w:t xml:space="preserve"> Teach your instructors the best practices for developing, delivering, and maintaining lessons. </w:t>
      </w:r>
      <w:r w:rsidRPr="009E4D1B">
        <w:rPr>
          <w:b/>
          <w:bCs/>
          <w:noProof/>
          <w:highlight w:val="yellow"/>
        </w:rPr>
        <w:t>4.</w:t>
      </w:r>
      <w:r w:rsidRPr="009E4D1B">
        <w:rPr>
          <w:noProof/>
          <w:highlight w:val="yellow"/>
        </w:rPr>
        <w:t xml:space="preserve"> Encourage and empower contributors by making the contribution process transparent and straightforward. </w:t>
      </w:r>
      <w:r w:rsidRPr="009E4D1B">
        <w:rPr>
          <w:b/>
          <w:bCs/>
          <w:noProof/>
          <w:highlight w:val="yellow"/>
        </w:rPr>
        <w:t>5</w:t>
      </w:r>
      <w:r w:rsidRPr="009E4D1B">
        <w:rPr>
          <w:noProof/>
          <w:highlight w:val="yellow"/>
        </w:rPr>
        <w:t xml:space="preserve"> Build a community around lessons by creating opportunities for participation and mentorship. </w:t>
      </w:r>
      <w:r w:rsidRPr="009E4D1B">
        <w:rPr>
          <w:b/>
          <w:bCs/>
          <w:noProof/>
          <w:highlight w:val="yellow"/>
        </w:rPr>
        <w:t>6.</w:t>
      </w:r>
      <w:r w:rsidRPr="009E4D1B">
        <w:rPr>
          <w:noProof/>
          <w:highlight w:val="yellow"/>
        </w:rPr>
        <w:t xml:space="preserve"> Publish new version</w:t>
      </w:r>
      <w:ins w:id="53" w:author="Kevin Henehan" w:date="2018-02-01T12:25:00Z">
        <w:r w:rsidR="006D0A62">
          <w:rPr>
            <w:noProof/>
            <w:highlight w:val="yellow"/>
          </w:rPr>
          <w:t>s</w:t>
        </w:r>
      </w:ins>
      <w:r w:rsidRPr="009E4D1B">
        <w:rPr>
          <w:noProof/>
          <w:highlight w:val="yellow"/>
        </w:rPr>
        <w:t xml:space="preserve"> periodically and recognize contributors by their unique identifiers (e.g., ORCID). </w:t>
      </w:r>
      <w:r w:rsidRPr="009E4D1B">
        <w:rPr>
          <w:b/>
          <w:bCs/>
          <w:noProof/>
          <w:highlight w:val="yellow"/>
        </w:rPr>
        <w:t>7.</w:t>
      </w:r>
      <w:r w:rsidRPr="009E4D1B">
        <w:rPr>
          <w:noProof/>
          <w:highlight w:val="yellow"/>
        </w:rPr>
        <w:t xml:space="preserve"> Evaluate lessons during and after class for a complete picture of </w:t>
      </w:r>
      <w:ins w:id="54" w:author="Kevin Henehan" w:date="2018-02-01T13:57:00Z">
        <w:r w:rsidR="001006C9">
          <w:rPr>
            <w:noProof/>
            <w:highlight w:val="yellow"/>
          </w:rPr>
          <w:t>their</w:t>
        </w:r>
      </w:ins>
      <w:del w:id="55" w:author="Kevin Henehan" w:date="2018-02-01T13:57:00Z">
        <w:r w:rsidRPr="009E4D1B" w:rsidDel="001006C9">
          <w:rPr>
            <w:noProof/>
            <w:highlight w:val="yellow"/>
          </w:rPr>
          <w:delText>the lessons'</w:delText>
        </w:r>
      </w:del>
      <w:r w:rsidRPr="009E4D1B">
        <w:rPr>
          <w:noProof/>
          <w:highlight w:val="yellow"/>
        </w:rPr>
        <w:t xml:space="preserve"> efficacy. </w:t>
      </w:r>
      <w:r w:rsidRPr="009E4D1B">
        <w:rPr>
          <w:b/>
          <w:bCs/>
          <w:noProof/>
          <w:highlight w:val="yellow"/>
        </w:rPr>
        <w:t>8.</w:t>
      </w:r>
      <w:r w:rsidRPr="009E4D1B">
        <w:rPr>
          <w:noProof/>
          <w:highlight w:val="yellow"/>
        </w:rPr>
        <w:t xml:space="preserve"> Reduce, re</w:t>
      </w:r>
      <w:del w:id="56" w:author="Kevin Henehan" w:date="2018-02-06T10:17:00Z">
        <w:r w:rsidRPr="009E4D1B" w:rsidDel="008F01E1">
          <w:rPr>
            <w:noProof/>
            <w:highlight w:val="yellow"/>
          </w:rPr>
          <w:delText>-</w:delText>
        </w:r>
      </w:del>
      <w:r w:rsidRPr="009E4D1B">
        <w:rPr>
          <w:noProof/>
          <w:highlight w:val="yellow"/>
        </w:rPr>
        <w:t xml:space="preserve">use, or recycle lessons before creating a new one from scratch. </w:t>
      </w:r>
      <w:r w:rsidRPr="009E4D1B">
        <w:rPr>
          <w:b/>
          <w:bCs/>
          <w:noProof/>
          <w:highlight w:val="yellow"/>
        </w:rPr>
        <w:t>9.</w:t>
      </w:r>
      <w:r w:rsidRPr="009E4D1B">
        <w:rPr>
          <w:noProof/>
          <w:highlight w:val="yellow"/>
        </w:rPr>
        <w:t xml:space="preserve"> Link to other resources that complement the lesson content. </w:t>
      </w:r>
      <w:r w:rsidRPr="009E4D1B">
        <w:rPr>
          <w:b/>
          <w:bCs/>
          <w:noProof/>
          <w:highlight w:val="yellow"/>
        </w:rPr>
        <w:t>10.</w:t>
      </w:r>
      <w:r w:rsidRPr="009E4D1B">
        <w:rPr>
          <w:noProof/>
          <w:highlight w:val="yellow"/>
        </w:rPr>
        <w:t xml:space="preserve"> Remember that you can't please everyone in your audience or community. </w:t>
      </w:r>
    </w:p>
    <w:p w14:paraId="05B0614A" w14:textId="5B9BFB82" w:rsidR="00E84C84" w:rsidRPr="009E4D1B" w:rsidRDefault="00E84C84">
      <w:pPr>
        <w:tabs>
          <w:tab w:val="center" w:pos="4800"/>
          <w:tab w:val="right" w:pos="9500"/>
        </w:tabs>
        <w:ind w:firstLine="720"/>
        <w:jc w:val="both"/>
        <w:rPr>
          <w:rFonts w:ascii="Times New Roman" w:hAnsi="Times New Roman" w:cs="Times New Roman"/>
          <w:noProof/>
          <w:highlight w:val="yellow"/>
        </w:rPr>
      </w:pPr>
      <w:r w:rsidRPr="009E4D1B">
        <w:rPr>
          <w:noProof/>
          <w:highlight w:val="yellow"/>
        </w:rPr>
        <w:t xml:space="preserve">  </w:t>
      </w:r>
      <w:r w:rsidRPr="009E4D1B">
        <w:rPr>
          <w:b/>
          <w:bCs/>
          <w:noProof/>
          <w:highlight w:val="yellow"/>
        </w:rPr>
        <w:t>Fig 2. Collaborative open lesson development.</w:t>
      </w:r>
      <w:r w:rsidRPr="009E4D1B">
        <w:rPr>
          <w:noProof/>
          <w:highlight w:val="yellow"/>
        </w:rPr>
        <w:t xml:space="preserve"> Following the decision to develop lessons, activities focus on lesson development as well as community building. Boxes surrounded by dotted lines represent community contributions to lessons. Dashed arrows represent connections to activities outside the original lesson design. The box enclosed in a </w:t>
      </w:r>
      <w:ins w:id="57" w:author="Kevin Henehan" w:date="2018-02-01T12:28:00Z">
        <w:r w:rsidR="006D0A62">
          <w:rPr>
            <w:noProof/>
            <w:highlight w:val="yellow"/>
          </w:rPr>
          <w:t xml:space="preserve">dashed dotted </w:t>
        </w:r>
      </w:ins>
      <w:del w:id="58" w:author="Kevin Henehan" w:date="2018-02-01T12:28:00Z">
        <w:r w:rsidRPr="009E4D1B" w:rsidDel="006D0A62">
          <w:rPr>
            <w:noProof/>
            <w:highlight w:val="yellow"/>
          </w:rPr>
          <w:delText xml:space="preserve">dash-dotted </w:delText>
        </w:r>
      </w:del>
      <w:r w:rsidRPr="009E4D1B">
        <w:rPr>
          <w:noProof/>
          <w:highlight w:val="yellow"/>
        </w:rPr>
        <w:t xml:space="preserve">line represents unaffiliated learning resources. </w:t>
      </w:r>
    </w:p>
    <w:p w14:paraId="5A9117FE"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0B524963" w14:textId="7CCE01C3" w:rsidR="00E84C84" w:rsidRDefault="009508FE">
      <w:pPr>
        <w:pStyle w:val="Heading2"/>
        <w:tabs>
          <w:tab w:val="center" w:pos="4800"/>
          <w:tab w:val="right" w:pos="9500"/>
        </w:tabs>
      </w:pPr>
      <w:ins w:id="59" w:author="Kevin Henehan" w:date="2018-02-01T14:50:00Z">
        <w:r>
          <w:t xml:space="preserve">Rule </w:t>
        </w:r>
      </w:ins>
      <w:r w:rsidR="00E84C84">
        <w:t>1</w:t>
      </w:r>
      <w:ins w:id="60" w:author="Kevin Henehan" w:date="2018-02-06T10:18:00Z">
        <w:r w:rsidR="008F01E1">
          <w:t>:</w:t>
        </w:r>
      </w:ins>
      <w:del w:id="61" w:author="Kevin Henehan" w:date="2018-02-06T10:18:00Z">
        <w:r w:rsidR="0072624F" w:rsidDel="008F01E1">
          <w:delText>.</w:delText>
        </w:r>
      </w:del>
      <w:r w:rsidR="00E84C84">
        <w:t xml:space="preserve"> </w:t>
      </w:r>
      <w:del w:id="62" w:author="JJ Editorial" w:date="2018-02-06T13:33:00Z">
        <w:r w:rsidR="00E84C84" w:rsidDel="00911E8A">
          <w:delText xml:space="preserve"> </w:delText>
        </w:r>
      </w:del>
      <w:bookmarkStart w:id="63" w:name="GrindEQpgref5a6f713d2"/>
      <w:bookmarkEnd w:id="63"/>
      <w:r w:rsidR="00E84C84">
        <w:t>Clarify your audience</w:t>
      </w:r>
    </w:p>
    <w:p w14:paraId="6ED613D5" w14:textId="77777777" w:rsidR="00E84C84" w:rsidRDefault="00E84C84">
      <w:pPr>
        <w:tabs>
          <w:tab w:val="center" w:pos="4800"/>
          <w:tab w:val="right" w:pos="9500"/>
        </w:tabs>
        <w:ind w:firstLine="720"/>
        <w:jc w:val="both"/>
        <w:rPr>
          <w:rFonts w:ascii="Times New Roman" w:hAnsi="Times New Roman" w:cs="Times New Roman"/>
          <w:noProof/>
        </w:rPr>
      </w:pPr>
    </w:p>
    <w:p w14:paraId="25C3CD6A" w14:textId="30B8DE30" w:rsidR="00E84C84" w:rsidRDefault="00E84C84">
      <w:pPr>
        <w:tabs>
          <w:tab w:val="center" w:pos="4800"/>
          <w:tab w:val="right" w:pos="9500"/>
        </w:tabs>
        <w:ind w:firstLine="720"/>
        <w:jc w:val="both"/>
        <w:rPr>
          <w:rFonts w:ascii="Times New Roman" w:hAnsi="Times New Roman" w:cs="Times New Roman"/>
          <w:noProof/>
        </w:rPr>
      </w:pPr>
      <w:r>
        <w:rPr>
          <w:noProof/>
        </w:rPr>
        <w:t xml:space="preserve">The first requirement for building lessons together is to know </w:t>
      </w:r>
      <w:ins w:id="64" w:author="Kevin Henehan" w:date="2018-02-01T12:31:00Z">
        <w:r w:rsidR="0051031D">
          <w:rPr>
            <w:noProof/>
          </w:rPr>
          <w:t xml:space="preserve">for </w:t>
        </w:r>
      </w:ins>
      <w:r>
        <w:rPr>
          <w:noProof/>
        </w:rPr>
        <w:t>whom they are being built</w:t>
      </w:r>
      <w:del w:id="65" w:author="Kevin Henehan" w:date="2018-02-01T12:32:00Z">
        <w:r w:rsidDel="0051031D">
          <w:rPr>
            <w:noProof/>
          </w:rPr>
          <w:delText xml:space="preserve"> for</w:delText>
        </w:r>
      </w:del>
      <w:r>
        <w:rPr>
          <w:noProof/>
        </w:rPr>
        <w:t>. "Archaeology students" is far too vague: are you and your collaborators thinking of first</w:t>
      </w:r>
      <w:ins w:id="66" w:author="Kevin Henehan" w:date="2018-02-01T12:32:00Z">
        <w:r w:rsidR="0054176F">
          <w:rPr>
            <w:noProof/>
          </w:rPr>
          <w:t xml:space="preserve"> </w:t>
        </w:r>
      </w:ins>
      <w:del w:id="67" w:author="Kevin Henehan" w:date="2018-02-01T12:32:00Z">
        <w:r w:rsidDel="0054176F">
          <w:rPr>
            <w:noProof/>
          </w:rPr>
          <w:delText>-</w:delText>
        </w:r>
      </w:del>
      <w:r>
        <w:rPr>
          <w:noProof/>
        </w:rPr>
        <w:t>year students who need an introduction to the field, graduate students who intend to specialize in the sub</w:t>
      </w:r>
      <w:del w:id="68" w:author="Kevin Henehan" w:date="2018-02-01T12:33:00Z">
        <w:r w:rsidDel="0054176F">
          <w:rPr>
            <w:noProof/>
          </w:rPr>
          <w:delText>-</w:delText>
        </w:r>
      </w:del>
      <w:r>
        <w:rPr>
          <w:noProof/>
        </w:rPr>
        <w:t>discipline that is the lesson's focus, or someone in between? If different contributors believe different things about prerequisite knowledge, equipment or software required, or how much time learners will have, they will find it difficult to work together.</w:t>
      </w:r>
    </w:p>
    <w:p w14:paraId="63AC18DF" w14:textId="4ACE59CD" w:rsidR="00E84C84" w:rsidRDefault="00E84C84">
      <w:pPr>
        <w:tabs>
          <w:tab w:val="center" w:pos="4800"/>
          <w:tab w:val="right" w:pos="9500"/>
        </w:tabs>
        <w:ind w:firstLine="720"/>
        <w:jc w:val="both"/>
        <w:rPr>
          <w:rFonts w:ascii="Times New Roman" w:hAnsi="Times New Roman" w:cs="Times New Roman"/>
          <w:noProof/>
        </w:rPr>
      </w:pPr>
      <w:commentRangeStart w:id="69"/>
      <w:r>
        <w:rPr>
          <w:noProof/>
        </w:rPr>
        <w:t>Instead</w:t>
      </w:r>
      <w:commentRangeEnd w:id="69"/>
      <w:r w:rsidR="001F0702">
        <w:rPr>
          <w:rStyle w:val="CommentReference"/>
        </w:rPr>
        <w:commentReference w:id="69"/>
      </w:r>
      <w:r>
        <w:rPr>
          <w:noProof/>
        </w:rPr>
        <w:t xml:space="preserve"> of starting with learning objectives (</w:t>
      </w:r>
      <w:del w:id="70" w:author="Kevin Henehan" w:date="2018-02-01T12:33:00Z">
        <w:r w:rsidDel="0054176F">
          <w:rPr>
            <w:noProof/>
          </w:rPr>
          <w:delText xml:space="preserve"> </w:delText>
        </w:r>
      </w:del>
      <w:r>
        <w:rPr>
          <w:noProof/>
        </w:rPr>
        <w:t>Rule 3</w:t>
      </w:r>
      <w:del w:id="71" w:author="Kevin Henehan" w:date="2018-02-01T12:33:00Z">
        <w:r w:rsidDel="0054176F">
          <w:rPr>
            <w:noProof/>
          </w:rPr>
          <w:delText xml:space="preserve"> </w:delText>
        </w:r>
      </w:del>
      <w:r>
        <w:rPr>
          <w:noProof/>
        </w:rPr>
        <w:t xml:space="preserve">), it can be helpful to </w:t>
      </w:r>
      <w:r w:rsidRPr="0054176F">
        <w:rPr>
          <w:noProof/>
        </w:rPr>
        <w:t xml:space="preserve">write </w:t>
      </w:r>
      <w:r w:rsidRPr="0054176F">
        <w:rPr>
          <w:iCs/>
          <w:noProof/>
          <w:rPrChange w:id="72" w:author="Kevin Henehan" w:date="2018-02-01T12:34:00Z">
            <w:rPr>
              <w:i/>
              <w:iCs/>
              <w:noProof/>
            </w:rPr>
          </w:rPrChange>
        </w:rPr>
        <w:t xml:space="preserve">learner </w:t>
      </w:r>
      <w:r w:rsidRPr="0054176F">
        <w:rPr>
          <w:iCs/>
          <w:noProof/>
          <w:rPrChange w:id="73" w:author="Kevin Henehan" w:date="2018-02-01T12:34:00Z">
            <w:rPr>
              <w:i/>
              <w:iCs/>
              <w:noProof/>
            </w:rPr>
          </w:rPrChange>
        </w:rPr>
        <w:lastRenderedPageBreak/>
        <w:t>profiles</w:t>
      </w:r>
      <w:r w:rsidRPr="0054176F">
        <w:rPr>
          <w:noProof/>
        </w:rPr>
        <w:t xml:space="preserve"> </w:t>
      </w:r>
      <w:r>
        <w:rPr>
          <w:noProof/>
        </w:rPr>
        <w:t xml:space="preserve">to clarify the learner's general background, what they already know, what </w:t>
      </w:r>
      <w:r w:rsidRPr="0054176F">
        <w:rPr>
          <w:iCs/>
          <w:noProof/>
          <w:rPrChange w:id="74" w:author="Kevin Henehan" w:date="2018-02-01T12:34:00Z">
            <w:rPr>
              <w:i/>
              <w:iCs/>
              <w:noProof/>
            </w:rPr>
          </w:rPrChange>
        </w:rPr>
        <w:t>they</w:t>
      </w:r>
      <w:r w:rsidRPr="0054176F">
        <w:rPr>
          <w:noProof/>
        </w:rPr>
        <w:t xml:space="preserve"> </w:t>
      </w:r>
      <w:r>
        <w:rPr>
          <w:noProof/>
        </w:rPr>
        <w:t>think they want to do, how the material will help them, and any special needs they might have. This technique is borrowed from user interface design, and a typical learner profile is presented in Box 1.</w:t>
      </w:r>
    </w:p>
    <w:p w14:paraId="5C431A25" w14:textId="77777777" w:rsidR="00E84C84" w:rsidRDefault="00E84C84">
      <w:pPr>
        <w:tabs>
          <w:tab w:val="center" w:pos="4800"/>
          <w:tab w:val="right" w:pos="9500"/>
        </w:tabs>
        <w:ind w:firstLine="720"/>
        <w:jc w:val="both"/>
        <w:rPr>
          <w:rFonts w:ascii="Times New Roman" w:hAnsi="Times New Roman" w:cs="Times New Roman"/>
          <w:noProof/>
        </w:rPr>
      </w:pPr>
    </w:p>
    <w:p w14:paraId="154EF64E" w14:textId="1B51E2A5" w:rsidR="00E84C84" w:rsidRPr="009E4D1B" w:rsidRDefault="00E84C84">
      <w:pPr>
        <w:tabs>
          <w:tab w:val="center" w:pos="4800"/>
          <w:tab w:val="right" w:pos="9500"/>
        </w:tabs>
        <w:ind w:firstLine="720"/>
        <w:jc w:val="both"/>
        <w:rPr>
          <w:rFonts w:ascii="Times New Roman" w:hAnsi="Times New Roman" w:cs="Times New Roman"/>
          <w:b/>
          <w:noProof/>
          <w:highlight w:val="lightGray"/>
        </w:rPr>
      </w:pPr>
      <w:r w:rsidRPr="009E4D1B">
        <w:rPr>
          <w:b/>
          <w:noProof/>
          <w:highlight w:val="lightGray"/>
        </w:rPr>
        <w:t xml:space="preserve"> Box 1: Learner </w:t>
      </w:r>
      <w:r w:rsidR="0072624F" w:rsidRPr="009E4D1B">
        <w:rPr>
          <w:b/>
          <w:noProof/>
          <w:highlight w:val="lightGray"/>
        </w:rPr>
        <w:t>p</w:t>
      </w:r>
      <w:r w:rsidRPr="009E4D1B">
        <w:rPr>
          <w:b/>
          <w:noProof/>
          <w:highlight w:val="lightGray"/>
        </w:rPr>
        <w:t>rofile</w:t>
      </w:r>
      <w:r w:rsidR="0072624F" w:rsidRPr="009E4D1B">
        <w:rPr>
          <w:b/>
          <w:noProof/>
          <w:highlight w:val="lightGray"/>
        </w:rPr>
        <w:t>.</w:t>
      </w:r>
    </w:p>
    <w:p w14:paraId="114BC14A" w14:textId="24A54384" w:rsidR="00E84C84" w:rsidRPr="009E4D1B" w:rsidRDefault="00E84C84">
      <w:pPr>
        <w:tabs>
          <w:tab w:val="center" w:pos="4800"/>
          <w:tab w:val="right" w:pos="9500"/>
        </w:tabs>
        <w:ind w:firstLine="720"/>
        <w:jc w:val="both"/>
        <w:rPr>
          <w:rFonts w:ascii="Times New Roman" w:hAnsi="Times New Roman" w:cs="Times New Roman"/>
          <w:noProof/>
          <w:highlight w:val="lightGray"/>
        </w:rPr>
      </w:pPr>
      <w:r w:rsidRPr="009E4D1B">
        <w:rPr>
          <w:noProof/>
          <w:highlight w:val="lightGray"/>
        </w:rPr>
        <w:t xml:space="preserve">Jorge has just moved from Costa Rica to Canada to study agricultural engineering. While fluent in both Spanish and English, he has a hearing disability that sometimes makes it hard for him to understand lectures, particularly in noisy environments. Other than using Excel, Word, and the </w:t>
      </w:r>
      <w:ins w:id="75" w:author="Kevin Henehan" w:date="2018-02-01T12:36:00Z">
        <w:r w:rsidR="0054176F">
          <w:rPr>
            <w:noProof/>
            <w:highlight w:val="lightGray"/>
          </w:rPr>
          <w:t>i</w:t>
        </w:r>
      </w:ins>
      <w:del w:id="76" w:author="Kevin Henehan" w:date="2018-02-01T12:36:00Z">
        <w:r w:rsidRPr="009E4D1B" w:rsidDel="0054176F">
          <w:rPr>
            <w:noProof/>
            <w:highlight w:val="lightGray"/>
          </w:rPr>
          <w:delText>I</w:delText>
        </w:r>
      </w:del>
      <w:r w:rsidRPr="009E4D1B">
        <w:rPr>
          <w:noProof/>
          <w:highlight w:val="lightGray"/>
        </w:rPr>
        <w:t>nternet, Jorge's most significant previous experience with computers is helping his sister build a WordPress site for the family business.</w:t>
      </w:r>
    </w:p>
    <w:p w14:paraId="2242FB24" w14:textId="7928A8ED" w:rsidR="00E84C84" w:rsidRPr="009E4D1B" w:rsidRDefault="00E84C84">
      <w:pPr>
        <w:tabs>
          <w:tab w:val="center" w:pos="4800"/>
          <w:tab w:val="right" w:pos="9500"/>
        </w:tabs>
        <w:ind w:firstLine="720"/>
        <w:jc w:val="both"/>
        <w:rPr>
          <w:rFonts w:ascii="Times New Roman" w:hAnsi="Times New Roman" w:cs="Times New Roman"/>
          <w:noProof/>
          <w:highlight w:val="lightGray"/>
        </w:rPr>
      </w:pPr>
      <w:r w:rsidRPr="009E4D1B">
        <w:rPr>
          <w:noProof/>
          <w:highlight w:val="lightGray"/>
        </w:rPr>
        <w:t xml:space="preserve">Jorge needs to measure properties of soil from nearby farms using a handheld device that sends text files to his computer. Right now, Jorge has to open each file in Excel, crop the first and last points, and calculate an average. This workshop will show Jorge how to write a </w:t>
      </w:r>
      <w:del w:id="77" w:author="Kevin Henehan" w:date="2018-02-01T12:36:00Z">
        <w:r w:rsidRPr="009E4D1B" w:rsidDel="0054176F">
          <w:rPr>
            <w:noProof/>
            <w:highlight w:val="lightGray"/>
          </w:rPr>
          <w:delText xml:space="preserve">little </w:delText>
        </w:r>
      </w:del>
      <w:ins w:id="78" w:author="Kevin Henehan" w:date="2018-02-01T12:36:00Z">
        <w:r w:rsidR="0054176F">
          <w:rPr>
            <w:noProof/>
            <w:highlight w:val="lightGray"/>
          </w:rPr>
          <w:t xml:space="preserve">small </w:t>
        </w:r>
      </w:ins>
      <w:r w:rsidRPr="009E4D1B">
        <w:rPr>
          <w:noProof/>
          <w:highlight w:val="lightGray"/>
        </w:rPr>
        <w:t>Python program to read the data, select the right values from each file, and calculate the required statistics.</w:t>
      </w:r>
    </w:p>
    <w:p w14:paraId="7EA963F3" w14:textId="77777777" w:rsidR="00E84C84" w:rsidRDefault="00E84C84">
      <w:pPr>
        <w:tabs>
          <w:tab w:val="center" w:pos="4800"/>
          <w:tab w:val="right" w:pos="9500"/>
        </w:tabs>
        <w:ind w:firstLine="720"/>
        <w:jc w:val="both"/>
        <w:rPr>
          <w:rFonts w:ascii="Times New Roman" w:hAnsi="Times New Roman" w:cs="Times New Roman"/>
          <w:noProof/>
        </w:rPr>
      </w:pPr>
    </w:p>
    <w:p w14:paraId="436C533E"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2DC25601" w14:textId="7FF0E470" w:rsidR="00E84C84" w:rsidRDefault="009508FE">
      <w:pPr>
        <w:pStyle w:val="Heading2"/>
        <w:tabs>
          <w:tab w:val="center" w:pos="4800"/>
          <w:tab w:val="right" w:pos="9500"/>
        </w:tabs>
      </w:pPr>
      <w:ins w:id="79" w:author="Kevin Henehan" w:date="2018-02-01T14:51:00Z">
        <w:r>
          <w:t xml:space="preserve">Rule </w:t>
        </w:r>
      </w:ins>
      <w:r w:rsidR="00E84C84">
        <w:t>2</w:t>
      </w:r>
      <w:ins w:id="80" w:author="Kevin Henehan" w:date="2018-02-06T10:19:00Z">
        <w:r w:rsidR="008F01E1">
          <w:t>:</w:t>
        </w:r>
      </w:ins>
      <w:del w:id="81" w:author="Kevin Henehan" w:date="2018-02-06T10:19:00Z">
        <w:r w:rsidR="0072624F" w:rsidDel="008F01E1">
          <w:delText>.</w:delText>
        </w:r>
      </w:del>
      <w:r w:rsidR="00E84C84">
        <w:t xml:space="preserve"> </w:t>
      </w:r>
      <w:del w:id="82" w:author="JJ Editorial" w:date="2018-02-06T13:33:00Z">
        <w:r w:rsidR="00E84C84" w:rsidDel="00911E8A">
          <w:delText xml:space="preserve"> </w:delText>
        </w:r>
      </w:del>
      <w:bookmarkStart w:id="83" w:name="GrindEQpgref5a6f713d3"/>
      <w:bookmarkEnd w:id="83"/>
      <w:r w:rsidR="00E84C84">
        <w:t>Make lessons modular</w:t>
      </w:r>
    </w:p>
    <w:p w14:paraId="136A2E19" w14:textId="77777777" w:rsidR="00E84C84" w:rsidRDefault="00E84C84">
      <w:pPr>
        <w:tabs>
          <w:tab w:val="center" w:pos="4800"/>
          <w:tab w:val="right" w:pos="9500"/>
        </w:tabs>
        <w:ind w:firstLine="720"/>
        <w:jc w:val="both"/>
        <w:rPr>
          <w:rFonts w:ascii="Times New Roman" w:hAnsi="Times New Roman" w:cs="Times New Roman"/>
          <w:noProof/>
        </w:rPr>
      </w:pPr>
    </w:p>
    <w:p w14:paraId="6B771E5D" w14:textId="20FFAF63" w:rsidR="00E84C84" w:rsidRDefault="00E84C84">
      <w:pPr>
        <w:tabs>
          <w:tab w:val="center" w:pos="4800"/>
          <w:tab w:val="right" w:pos="9500"/>
        </w:tabs>
        <w:ind w:firstLine="720"/>
        <w:jc w:val="both"/>
        <w:rPr>
          <w:rFonts w:ascii="Times New Roman" w:hAnsi="Times New Roman" w:cs="Times New Roman"/>
          <w:noProof/>
        </w:rPr>
      </w:pPr>
      <w:r>
        <w:rPr>
          <w:noProof/>
        </w:rPr>
        <w:t>Every instructor's needs are different, so build small chunks that can be re</w:t>
      </w:r>
      <w:del w:id="84" w:author="Kevin Henehan" w:date="2018-02-01T12:38:00Z">
        <w:r w:rsidDel="0054176F">
          <w:rPr>
            <w:noProof/>
          </w:rPr>
          <w:delText>-</w:delText>
        </w:r>
      </w:del>
      <w:r>
        <w:rPr>
          <w:noProof/>
        </w:rPr>
        <w:t>purposed in many ways. A university lecturer in meteorology, for instance, might construct a course for their students by bringing together lessons on differential equations, fluid mechanics, and absorption spectroscopy. Creating courses this way shifts the instructor's burden from writing to finding and synthesizing, which are easier if lessons clearly define what they cover (</w:t>
      </w:r>
      <w:del w:id="85" w:author="Kevin Henehan" w:date="2018-02-01T12:39:00Z">
        <w:r w:rsidDel="0054176F">
          <w:rPr>
            <w:noProof/>
          </w:rPr>
          <w:delText xml:space="preserve"> </w:delText>
        </w:r>
      </w:del>
      <w:r>
        <w:rPr>
          <w:noProof/>
        </w:rPr>
        <w:t>Rule 1</w:t>
      </w:r>
      <w:del w:id="86" w:author="Kevin Henehan" w:date="2018-02-01T12:39:00Z">
        <w:r w:rsidDel="0054176F">
          <w:rPr>
            <w:noProof/>
          </w:rPr>
          <w:delText xml:space="preserve"> </w:delText>
        </w:r>
      </w:del>
      <w:r>
        <w:rPr>
          <w:noProof/>
        </w:rPr>
        <w:t>)</w:t>
      </w:r>
      <w:del w:id="87" w:author="Kevin Henehan" w:date="2018-02-06T10:20:00Z">
        <w:r w:rsidDel="008F01E1">
          <w:rPr>
            <w:noProof/>
          </w:rPr>
          <w:delText>,</w:delText>
        </w:r>
      </w:del>
      <w:r>
        <w:rPr>
          <w:noProof/>
        </w:rPr>
        <w:t xml:space="preserve"> and if lessons have been designed by people with a shared world</w:t>
      </w:r>
      <w:del w:id="88" w:author="Kevin Henehan" w:date="2018-02-01T12:40:00Z">
        <w:r w:rsidDel="0054176F">
          <w:rPr>
            <w:noProof/>
          </w:rPr>
          <w:delText>-</w:delText>
        </w:r>
      </w:del>
      <w:r>
        <w:rPr>
          <w:noProof/>
        </w:rPr>
        <w:t>view (</w:t>
      </w:r>
      <w:del w:id="89" w:author="Kevin Henehan" w:date="2018-02-01T12:40:00Z">
        <w:r w:rsidDel="0054176F">
          <w:rPr>
            <w:noProof/>
          </w:rPr>
          <w:delText xml:space="preserve"> </w:delText>
        </w:r>
      </w:del>
      <w:r>
        <w:rPr>
          <w:noProof/>
        </w:rPr>
        <w:t>Rule 3</w:t>
      </w:r>
      <w:del w:id="90" w:author="Kevin Henehan" w:date="2018-02-01T12:40:00Z">
        <w:r w:rsidDel="0054176F">
          <w:rPr>
            <w:noProof/>
          </w:rPr>
          <w:delText xml:space="preserve"> </w:delText>
        </w:r>
      </w:del>
      <w:r>
        <w:rPr>
          <w:noProof/>
        </w:rPr>
        <w:t>).</w:t>
      </w:r>
    </w:p>
    <w:p w14:paraId="53D4D935" w14:textId="798C2763" w:rsidR="00E84C84" w:rsidRDefault="00E84C84">
      <w:pPr>
        <w:tabs>
          <w:tab w:val="center" w:pos="4800"/>
          <w:tab w:val="right" w:pos="9500"/>
        </w:tabs>
        <w:ind w:firstLine="720"/>
        <w:jc w:val="both"/>
        <w:rPr>
          <w:rFonts w:ascii="Times New Roman" w:hAnsi="Times New Roman" w:cs="Times New Roman"/>
          <w:noProof/>
        </w:rPr>
      </w:pPr>
      <w:r>
        <w:rPr>
          <w:noProof/>
        </w:rPr>
        <w:t>One way to achieve this is to take existing courses and break them down into smaller, single-purpose modules (a change which has pedagogical and administrative advantages in its own right). When this is done, these modules can be made more discoverable by referencing specific points in the model curricula promulgated by many professional societies (e.g., as learning objectives). Smaller modules are also more approachable for new contributors (</w:t>
      </w:r>
      <w:del w:id="91" w:author="Kevin Henehan" w:date="2018-02-01T12:42:00Z">
        <w:r w:rsidDel="001355E2">
          <w:rPr>
            <w:noProof/>
          </w:rPr>
          <w:delText xml:space="preserve"> </w:delText>
        </w:r>
      </w:del>
      <w:r>
        <w:rPr>
          <w:noProof/>
        </w:rPr>
        <w:t>Rule 4</w:t>
      </w:r>
      <w:del w:id="92" w:author="Kevin Henehan" w:date="2018-02-01T12:42:00Z">
        <w:r w:rsidDel="001355E2">
          <w:rPr>
            <w:noProof/>
          </w:rPr>
          <w:delText xml:space="preserve"> </w:delText>
        </w:r>
      </w:del>
      <w:r>
        <w:rPr>
          <w:noProof/>
        </w:rPr>
        <w:t>).</w:t>
      </w:r>
    </w:p>
    <w:p w14:paraId="279DB72C"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6888E28E" w14:textId="577891CD" w:rsidR="00E84C84" w:rsidRDefault="009508FE">
      <w:pPr>
        <w:pStyle w:val="Heading2"/>
        <w:tabs>
          <w:tab w:val="center" w:pos="4800"/>
          <w:tab w:val="right" w:pos="9500"/>
        </w:tabs>
      </w:pPr>
      <w:ins w:id="93" w:author="Kevin Henehan" w:date="2018-02-01T14:51:00Z">
        <w:r>
          <w:t xml:space="preserve">Rule </w:t>
        </w:r>
      </w:ins>
      <w:r w:rsidR="00E84C84">
        <w:t>3</w:t>
      </w:r>
      <w:ins w:id="94" w:author="Kevin Henehan" w:date="2018-02-06T10:20:00Z">
        <w:r w:rsidR="008F01E1">
          <w:t>:</w:t>
        </w:r>
      </w:ins>
      <w:del w:id="95" w:author="Kevin Henehan" w:date="2018-02-06T10:20:00Z">
        <w:r w:rsidR="0072624F" w:rsidDel="008F01E1">
          <w:delText>.</w:delText>
        </w:r>
      </w:del>
      <w:r w:rsidR="00E84C84">
        <w:t xml:space="preserve"> </w:t>
      </w:r>
      <w:del w:id="96" w:author="JJ Editorial" w:date="2018-02-06T13:33:00Z">
        <w:r w:rsidR="00E84C84" w:rsidDel="00911E8A">
          <w:delText xml:space="preserve"> </w:delText>
        </w:r>
      </w:del>
      <w:bookmarkStart w:id="97" w:name="GrindEQpgref5a6f713d4"/>
      <w:bookmarkEnd w:id="97"/>
      <w:r w:rsidR="00E84C84">
        <w:t>Teach best practices for lesson development</w:t>
      </w:r>
    </w:p>
    <w:p w14:paraId="66685E0A" w14:textId="77777777" w:rsidR="00E84C84" w:rsidRDefault="00E84C84">
      <w:pPr>
        <w:tabs>
          <w:tab w:val="center" w:pos="4800"/>
          <w:tab w:val="right" w:pos="9500"/>
        </w:tabs>
        <w:ind w:firstLine="720"/>
        <w:jc w:val="both"/>
        <w:rPr>
          <w:rFonts w:ascii="Times New Roman" w:hAnsi="Times New Roman" w:cs="Times New Roman"/>
          <w:noProof/>
        </w:rPr>
      </w:pPr>
    </w:p>
    <w:p w14:paraId="4CEC9A85" w14:textId="77777777" w:rsidR="00E84C84" w:rsidRDefault="00E84C84">
      <w:pPr>
        <w:tabs>
          <w:tab w:val="center" w:pos="4800"/>
          <w:tab w:val="right" w:pos="9500"/>
        </w:tabs>
        <w:ind w:firstLine="720"/>
        <w:jc w:val="both"/>
        <w:rPr>
          <w:rFonts w:ascii="Times New Roman" w:hAnsi="Times New Roman" w:cs="Times New Roman"/>
          <w:noProof/>
        </w:rPr>
      </w:pPr>
      <w:r>
        <w:rPr>
          <w:noProof/>
        </w:rPr>
        <w:t>Decades of pedagogical research have yielded many insights into how best to build and deliver lessons [2]. Unfortunately, many college and university faculty have little or no formal training in education [3], so this knowledge is rarely applied in the classroom.</w:t>
      </w:r>
    </w:p>
    <w:p w14:paraId="2BF0C7F2" w14:textId="2F7092BC" w:rsidR="00E84C84" w:rsidRDefault="00E84C84">
      <w:pPr>
        <w:tabs>
          <w:tab w:val="center" w:pos="4800"/>
          <w:tab w:val="right" w:pos="9500"/>
        </w:tabs>
        <w:ind w:firstLine="720"/>
        <w:jc w:val="both"/>
        <w:rPr>
          <w:rFonts w:ascii="Times New Roman" w:hAnsi="Times New Roman" w:cs="Times New Roman"/>
          <w:noProof/>
        </w:rPr>
      </w:pPr>
      <w:r>
        <w:rPr>
          <w:noProof/>
        </w:rPr>
        <w:t xml:space="preserve">Our experience is that even a brief introduction to a few key practices helps collaborative lesson development. If people have a shared understanding of how lessons should be developed, it is easier for them to work together. Less obviously, if people have a shared model of how lessons will </w:t>
      </w:r>
      <w:r w:rsidRPr="001355E2">
        <w:rPr>
          <w:noProof/>
        </w:rPr>
        <w:t xml:space="preserve">be </w:t>
      </w:r>
      <w:r w:rsidRPr="001355E2">
        <w:rPr>
          <w:iCs/>
          <w:noProof/>
          <w:rPrChange w:id="98" w:author="Kevin Henehan" w:date="2018-02-01T12:43:00Z">
            <w:rPr>
              <w:i/>
              <w:iCs/>
              <w:noProof/>
            </w:rPr>
          </w:rPrChange>
        </w:rPr>
        <w:t>used</w:t>
      </w:r>
      <w:r>
        <w:rPr>
          <w:noProof/>
        </w:rPr>
        <w:t>, they are more likely to build reusable material. Finally, teaching people how to teach is a great way to introduce them to each other and build community (Fig 2).</w:t>
      </w:r>
    </w:p>
    <w:p w14:paraId="4F334A68" w14:textId="45AAF249" w:rsidR="00E84C84" w:rsidRDefault="00E84C84">
      <w:pPr>
        <w:tabs>
          <w:tab w:val="center" w:pos="4800"/>
          <w:tab w:val="right" w:pos="9500"/>
        </w:tabs>
        <w:ind w:firstLine="720"/>
        <w:jc w:val="both"/>
        <w:rPr>
          <w:rFonts w:ascii="Times New Roman" w:hAnsi="Times New Roman" w:cs="Times New Roman"/>
          <w:noProof/>
        </w:rPr>
      </w:pPr>
      <w:r>
        <w:rPr>
          <w:noProof/>
        </w:rPr>
        <w:t xml:space="preserve">By way of example, Software Carpentry encourages its volunteers to use the popular </w:t>
      </w:r>
      <w:r>
        <w:rPr>
          <w:noProof/>
        </w:rPr>
        <w:lastRenderedPageBreak/>
        <w:t xml:space="preserve">lesson development methodology presented by </w:t>
      </w:r>
      <w:ins w:id="99" w:author="Kevin Henehan" w:date="2018-02-01T12:44:00Z">
        <w:r w:rsidR="001355E2">
          <w:rPr>
            <w:noProof/>
          </w:rPr>
          <w:t xml:space="preserve">Wiggins and McTighe </w:t>
        </w:r>
      </w:ins>
      <w:r>
        <w:rPr>
          <w:noProof/>
        </w:rPr>
        <w:t xml:space="preserve">[4], </w:t>
      </w:r>
      <w:del w:id="100" w:author="Kevin Henehan" w:date="2018-02-01T12:45:00Z">
        <w:r w:rsidDel="001355E2">
          <w:rPr>
            <w:noProof/>
          </w:rPr>
          <w:delText>whereby</w:delText>
        </w:r>
      </w:del>
      <w:ins w:id="101" w:author="Kevin Henehan" w:date="2018-02-01T12:45:00Z">
        <w:r w:rsidR="001355E2">
          <w:rPr>
            <w:noProof/>
          </w:rPr>
          <w:t>in which</w:t>
        </w:r>
      </w:ins>
      <w:del w:id="102" w:author="Kevin Henehan" w:date="2018-02-01T12:45:00Z">
        <w:r w:rsidDel="001355E2">
          <w:rPr>
            <w:noProof/>
          </w:rPr>
          <w:delText xml:space="preserve"> </w:delText>
        </w:r>
      </w:del>
      <w:ins w:id="103" w:author="Kevin Henehan" w:date="2018-02-01T12:45:00Z">
        <w:r w:rsidR="001355E2">
          <w:rPr>
            <w:noProof/>
          </w:rPr>
          <w:t xml:space="preserve"> </w:t>
        </w:r>
      </w:ins>
      <w:r>
        <w:rPr>
          <w:noProof/>
        </w:rPr>
        <w:t xml:space="preserve">learning objectives and assessments are </w:t>
      </w:r>
      <w:r w:rsidRPr="001355E2">
        <w:rPr>
          <w:noProof/>
        </w:rPr>
        <w:t xml:space="preserve">created </w:t>
      </w:r>
      <w:r w:rsidRPr="001355E2">
        <w:rPr>
          <w:iCs/>
          <w:noProof/>
          <w:rPrChange w:id="104" w:author="Kevin Henehan" w:date="2018-02-01T12:45:00Z">
            <w:rPr>
              <w:i/>
              <w:iCs/>
              <w:noProof/>
            </w:rPr>
          </w:rPrChange>
        </w:rPr>
        <w:t>before</w:t>
      </w:r>
      <w:r>
        <w:rPr>
          <w:noProof/>
        </w:rPr>
        <w:t xml:space="preserve"> any lesson materials are developed. In particular, </w:t>
      </w:r>
      <w:ins w:id="105" w:author="Kevin Henehan" w:date="2018-02-01T12:45:00Z">
        <w:r w:rsidR="001355E2">
          <w:rPr>
            <w:noProof/>
          </w:rPr>
          <w:t>“</w:t>
        </w:r>
      </w:ins>
      <w:r w:rsidRPr="001355E2">
        <w:rPr>
          <w:iCs/>
          <w:noProof/>
          <w:rPrChange w:id="106" w:author="Kevin Henehan" w:date="2018-02-01T12:45:00Z">
            <w:rPr>
              <w:i/>
              <w:iCs/>
              <w:noProof/>
            </w:rPr>
          </w:rPrChange>
        </w:rPr>
        <w:t>summative assessments</w:t>
      </w:r>
      <w:ins w:id="107" w:author="Kevin Henehan" w:date="2018-02-01T12:45:00Z">
        <w:r w:rsidR="001355E2">
          <w:rPr>
            <w:iCs/>
            <w:noProof/>
          </w:rPr>
          <w:t>”</w:t>
        </w:r>
      </w:ins>
      <w:r>
        <w:rPr>
          <w:noProof/>
        </w:rPr>
        <w:t xml:space="preserve"> are created to determine whether the learning objectives have been met, and </w:t>
      </w:r>
      <w:ins w:id="108" w:author="Kevin Henehan" w:date="2018-02-01T12:45:00Z">
        <w:r w:rsidR="001355E2">
          <w:rPr>
            <w:noProof/>
          </w:rPr>
          <w:t>“</w:t>
        </w:r>
      </w:ins>
      <w:r w:rsidRPr="001355E2">
        <w:rPr>
          <w:iCs/>
          <w:noProof/>
          <w:rPrChange w:id="109" w:author="Kevin Henehan" w:date="2018-02-01T12:45:00Z">
            <w:rPr>
              <w:i/>
              <w:iCs/>
              <w:noProof/>
            </w:rPr>
          </w:rPrChange>
        </w:rPr>
        <w:t>formative assessments</w:t>
      </w:r>
      <w:ins w:id="110" w:author="Kevin Henehan" w:date="2018-02-01T12:45:00Z">
        <w:r w:rsidR="001355E2">
          <w:rPr>
            <w:iCs/>
            <w:noProof/>
          </w:rPr>
          <w:t>”</w:t>
        </w:r>
      </w:ins>
      <w:r>
        <w:rPr>
          <w:noProof/>
        </w:rPr>
        <w:t xml:space="preserve"> are created to gauge </w:t>
      </w:r>
      <w:ins w:id="111" w:author="Kevin Henehan" w:date="2018-02-01T13:58:00Z">
        <w:r w:rsidR="001006C9">
          <w:rPr>
            <w:noProof/>
          </w:rPr>
          <w:t>the</w:t>
        </w:r>
      </w:ins>
      <w:del w:id="112" w:author="Kevin Henehan" w:date="2018-02-01T13:58:00Z">
        <w:r w:rsidDel="001006C9">
          <w:rPr>
            <w:noProof/>
          </w:rPr>
          <w:delText>learners'</w:delText>
        </w:r>
      </w:del>
      <w:r>
        <w:rPr>
          <w:noProof/>
        </w:rPr>
        <w:t xml:space="preserve"> progress </w:t>
      </w:r>
      <w:ins w:id="113" w:author="Kevin Henehan" w:date="2018-02-01T13:58:00Z">
        <w:r w:rsidR="001006C9">
          <w:rPr>
            <w:noProof/>
          </w:rPr>
          <w:t xml:space="preserve">of learners </w:t>
        </w:r>
      </w:ins>
      <w:r>
        <w:rPr>
          <w:noProof/>
        </w:rPr>
        <w:t>and to give them a chance to practice key skills. The completed formative assessments are put in order and only then are the lessons written, with the aim of connecting each formative assessment to the next. This method is effective in its own right, but its greatest benefit is that it gives everyone a framework for collaboration.</w:t>
      </w:r>
    </w:p>
    <w:p w14:paraId="7DBA5A29" w14:textId="4DB3CC84" w:rsidR="00E84C84" w:rsidRDefault="00E84C84">
      <w:pPr>
        <w:tabs>
          <w:tab w:val="center" w:pos="4800"/>
          <w:tab w:val="right" w:pos="9500"/>
        </w:tabs>
        <w:ind w:firstLine="720"/>
        <w:jc w:val="both"/>
        <w:rPr>
          <w:rFonts w:ascii="Times New Roman" w:hAnsi="Times New Roman" w:cs="Times New Roman"/>
          <w:noProof/>
        </w:rPr>
      </w:pPr>
      <w:r>
        <w:rPr>
          <w:noProof/>
        </w:rPr>
        <w:t>An example of how to teach such pedagogical practices is Software Carpentry's instructor training program. First offered in 2012, it is now a two-day course delivered both in</w:t>
      </w:r>
      <w:ins w:id="114" w:author="Kevin Henehan" w:date="2018-02-01T12:47:00Z">
        <w:r w:rsidR="001355E2">
          <w:rPr>
            <w:noProof/>
          </w:rPr>
          <w:t xml:space="preserve"> </w:t>
        </w:r>
      </w:ins>
      <w:del w:id="115" w:author="Kevin Henehan" w:date="2018-02-01T12:47:00Z">
        <w:r w:rsidDel="001355E2">
          <w:rPr>
            <w:noProof/>
          </w:rPr>
          <w:delText>-</w:delText>
        </w:r>
      </w:del>
      <w:r>
        <w:rPr>
          <w:noProof/>
        </w:rPr>
        <w:t>person and online [5-7]. In addition to a focus on pedagogy, the course</w:t>
      </w:r>
      <w:del w:id="116" w:author="Kevin Henehan" w:date="2018-02-01T12:48:00Z">
        <w:r w:rsidDel="001355E2">
          <w:rPr>
            <w:noProof/>
          </w:rPr>
          <w:delText xml:space="preserve"> introduces everyone who takes it to </w:delText>
        </w:r>
      </w:del>
      <w:ins w:id="117" w:author="Kevin Henehan" w:date="2018-02-01T12:48:00Z">
        <w:r w:rsidR="001355E2">
          <w:rPr>
            <w:noProof/>
          </w:rPr>
          <w:t xml:space="preserve"> teaches </w:t>
        </w:r>
      </w:ins>
      <w:r>
        <w:rPr>
          <w:noProof/>
        </w:rPr>
        <w:t>who</w:t>
      </w:r>
      <w:ins w:id="118" w:author="Kevin Henehan" w:date="2018-02-01T12:48:00Z">
        <w:r w:rsidR="001355E2">
          <w:rPr>
            <w:noProof/>
          </w:rPr>
          <w:t>m</w:t>
        </w:r>
      </w:ins>
      <w:r>
        <w:rPr>
          <w:noProof/>
        </w:rPr>
        <w:t xml:space="preserve"> Software Carpentry's lessons are for, how they are delivered, and how they are maintained. Largely as a result of this training, several hundred people per year now contribute to Software Carpentry's lessons.</w:t>
      </w:r>
    </w:p>
    <w:p w14:paraId="7121C3B0"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375D2D40" w14:textId="477E3BB7" w:rsidR="00E84C84" w:rsidRDefault="009508FE">
      <w:pPr>
        <w:pStyle w:val="Heading2"/>
        <w:tabs>
          <w:tab w:val="center" w:pos="4800"/>
          <w:tab w:val="right" w:pos="9500"/>
        </w:tabs>
      </w:pPr>
      <w:ins w:id="119" w:author="Kevin Henehan" w:date="2018-02-01T14:51:00Z">
        <w:r>
          <w:t xml:space="preserve">Rule </w:t>
        </w:r>
      </w:ins>
      <w:r w:rsidR="00E84C84">
        <w:t>4</w:t>
      </w:r>
      <w:ins w:id="120" w:author="Kevin Henehan" w:date="2018-02-06T10:20:00Z">
        <w:r w:rsidR="008F01E1">
          <w:t>:</w:t>
        </w:r>
      </w:ins>
      <w:del w:id="121" w:author="Kevin Henehan" w:date="2018-02-06T10:20:00Z">
        <w:r w:rsidR="0072624F" w:rsidDel="008F01E1">
          <w:delText>.</w:delText>
        </w:r>
      </w:del>
      <w:r w:rsidR="00E84C84">
        <w:t xml:space="preserve"> </w:t>
      </w:r>
      <w:del w:id="122" w:author="JJ Editorial" w:date="2018-02-06T13:33:00Z">
        <w:r w:rsidR="00E84C84" w:rsidDel="00911E8A">
          <w:delText xml:space="preserve"> </w:delText>
        </w:r>
      </w:del>
      <w:bookmarkStart w:id="123" w:name="GrindEQpgref5a6f713d5"/>
      <w:bookmarkEnd w:id="123"/>
      <w:r w:rsidR="00E84C84">
        <w:t>Encourage and empower contributors</w:t>
      </w:r>
    </w:p>
    <w:p w14:paraId="0C9DC2E6" w14:textId="77777777" w:rsidR="00E84C84" w:rsidRDefault="00E84C84">
      <w:pPr>
        <w:tabs>
          <w:tab w:val="center" w:pos="4800"/>
          <w:tab w:val="right" w:pos="9500"/>
        </w:tabs>
        <w:ind w:firstLine="720"/>
        <w:jc w:val="both"/>
        <w:rPr>
          <w:rFonts w:ascii="Times New Roman" w:hAnsi="Times New Roman" w:cs="Times New Roman"/>
          <w:noProof/>
        </w:rPr>
      </w:pPr>
    </w:p>
    <w:p w14:paraId="1B4AB272" w14:textId="77777777" w:rsidR="00E84C84" w:rsidRDefault="00E84C84">
      <w:pPr>
        <w:tabs>
          <w:tab w:val="center" w:pos="4800"/>
          <w:tab w:val="right" w:pos="9500"/>
        </w:tabs>
        <w:ind w:firstLine="720"/>
        <w:jc w:val="both"/>
        <w:rPr>
          <w:rFonts w:ascii="Times New Roman" w:hAnsi="Times New Roman" w:cs="Times New Roman"/>
          <w:noProof/>
        </w:rPr>
      </w:pPr>
      <w:r>
        <w:rPr>
          <w:noProof/>
        </w:rPr>
        <w:t>Making the process for contributing to a lesson simple and transparent is the key to receiving contributions. Licensing, code of conduct, governance, and the review and publication process must all be explicit rather than implicit to lower the social barriers to contribution.</w:t>
      </w:r>
    </w:p>
    <w:p w14:paraId="1BAC7E6E" w14:textId="50C5B7F1" w:rsidR="00E84C84" w:rsidRDefault="00E84C84">
      <w:pPr>
        <w:tabs>
          <w:tab w:val="center" w:pos="4800"/>
          <w:tab w:val="right" w:pos="9500"/>
        </w:tabs>
        <w:ind w:firstLine="720"/>
        <w:jc w:val="both"/>
        <w:rPr>
          <w:rFonts w:ascii="Times New Roman" w:hAnsi="Times New Roman" w:cs="Times New Roman"/>
          <w:noProof/>
        </w:rPr>
      </w:pPr>
      <w:r>
        <w:rPr>
          <w:noProof/>
        </w:rPr>
        <w:t>Tools can help, especially if they allow proposed changes to be viewed and discussed prior to their incorporation into the lessons. (In software development</w:t>
      </w:r>
      <w:ins w:id="124" w:author="JJ Editorial" w:date="2018-02-06T08:17:00Z">
        <w:r w:rsidR="00406A0E">
          <w:rPr>
            <w:noProof/>
          </w:rPr>
          <w:t>,</w:t>
        </w:r>
      </w:ins>
      <w:r>
        <w:rPr>
          <w:noProof/>
        </w:rPr>
        <w:t xml:space="preserve"> this is known as "pre</w:t>
      </w:r>
      <w:del w:id="125" w:author="Kevin Henehan" w:date="2018-02-01T12:50:00Z">
        <w:r w:rsidDel="001355E2">
          <w:rPr>
            <w:noProof/>
          </w:rPr>
          <w:delText>-</w:delText>
        </w:r>
      </w:del>
      <w:r>
        <w:rPr>
          <w:noProof/>
        </w:rPr>
        <w:t>merge review</w:t>
      </w:r>
      <w:ins w:id="126" w:author="Kevin Henehan" w:date="2018-02-06T10:21:00Z">
        <w:r w:rsidR="008F01E1">
          <w:rPr>
            <w:noProof/>
          </w:rPr>
          <w:t>.</w:t>
        </w:r>
      </w:ins>
      <w:r>
        <w:rPr>
          <w:noProof/>
        </w:rPr>
        <w:t>"</w:t>
      </w:r>
      <w:del w:id="127" w:author="Kevin Henehan" w:date="2018-02-06T10:21:00Z">
        <w:r w:rsidDel="008F01E1">
          <w:rPr>
            <w:noProof/>
          </w:rPr>
          <w:delText>.</w:delText>
        </w:r>
      </w:del>
      <w:r>
        <w:rPr>
          <w:noProof/>
        </w:rPr>
        <w:t>) However, some tools that are popular in open</w:t>
      </w:r>
      <w:del w:id="128" w:author="Kevin Henehan" w:date="2018-02-01T12:54:00Z">
        <w:r w:rsidDel="00DB3DA2">
          <w:rPr>
            <w:noProof/>
          </w:rPr>
          <w:delText xml:space="preserve"> </w:delText>
        </w:r>
      </w:del>
      <w:ins w:id="129" w:author="Kevin Henehan" w:date="2018-02-01T12:54:00Z">
        <w:r w:rsidR="00DB3DA2">
          <w:rPr>
            <w:noProof/>
          </w:rPr>
          <w:t>-</w:t>
        </w:r>
      </w:ins>
      <w:r>
        <w:rPr>
          <w:noProof/>
        </w:rPr>
        <w:t>source software development have considerable up-front learning costs. Portals like GitHub, for example, support everything that open lesson development needs</w:t>
      </w:r>
      <w:del w:id="130" w:author="Kevin Henehan" w:date="2018-02-06T10:21:00Z">
        <w:r w:rsidDel="008F01E1">
          <w:rPr>
            <w:noProof/>
          </w:rPr>
          <w:delText>,</w:delText>
        </w:r>
      </w:del>
      <w:r>
        <w:rPr>
          <w:noProof/>
        </w:rPr>
        <w:t xml:space="preserve"> but require contributors to use Git, which has a notoriously steep learning curve [8].</w:t>
      </w:r>
    </w:p>
    <w:p w14:paraId="437B1295" w14:textId="0AAD3707" w:rsidR="00E84C84" w:rsidRDefault="00E84C84">
      <w:pPr>
        <w:tabs>
          <w:tab w:val="center" w:pos="4800"/>
          <w:tab w:val="right" w:pos="9500"/>
        </w:tabs>
        <w:ind w:firstLine="720"/>
        <w:jc w:val="both"/>
        <w:rPr>
          <w:rFonts w:ascii="Times New Roman" w:hAnsi="Times New Roman" w:cs="Times New Roman"/>
          <w:noProof/>
        </w:rPr>
      </w:pPr>
      <w:r>
        <w:rPr>
          <w:noProof/>
        </w:rPr>
        <w:t>Complicating matters further, some file formats make collaboration easier or more difficult. Despite their ubiquity, open</w:t>
      </w:r>
      <w:del w:id="131" w:author="Kevin Henehan" w:date="2018-02-01T12:54:00Z">
        <w:r w:rsidDel="00DB3DA2">
          <w:rPr>
            <w:noProof/>
          </w:rPr>
          <w:delText xml:space="preserve"> </w:delText>
        </w:r>
      </w:del>
      <w:ins w:id="132" w:author="Kevin Henehan" w:date="2018-02-01T12:54:00Z">
        <w:r w:rsidR="00DB3DA2">
          <w:rPr>
            <w:noProof/>
          </w:rPr>
          <w:t>-</w:t>
        </w:r>
      </w:ins>
      <w:r>
        <w:rPr>
          <w:noProof/>
        </w:rPr>
        <w:t>source version control systems do not directly support review or merge of Microsoft Office or LibreOffice file formats, which raises an additional burden for newcomers [9]. While Google Docs and wikis lack some capabilities, such as full-fledged pre</w:t>
      </w:r>
      <w:del w:id="133" w:author="Kevin Henehan" w:date="2018-02-01T12:55:00Z">
        <w:r w:rsidDel="00DB3DA2">
          <w:rPr>
            <w:noProof/>
          </w:rPr>
          <w:delText>-</w:delText>
        </w:r>
      </w:del>
      <w:r>
        <w:rPr>
          <w:noProof/>
        </w:rPr>
        <w:t>merge review (although "suggest mode" mitigates this to some degree), their low barrier to entry makes them more welcoming to newcomers.</w:t>
      </w:r>
    </w:p>
    <w:p w14:paraId="6384C90D" w14:textId="40A5C549" w:rsidR="00E84C84" w:rsidRDefault="00E84C84">
      <w:pPr>
        <w:tabs>
          <w:tab w:val="center" w:pos="4800"/>
          <w:tab w:val="right" w:pos="9500"/>
        </w:tabs>
        <w:ind w:firstLine="720"/>
        <w:jc w:val="both"/>
        <w:rPr>
          <w:rFonts w:ascii="Times New Roman" w:hAnsi="Times New Roman" w:cs="Times New Roman"/>
          <w:noProof/>
        </w:rPr>
      </w:pPr>
      <w:r>
        <w:rPr>
          <w:noProof/>
        </w:rPr>
        <w:t xml:space="preserve">The best way to choose tools for managing lessons is to ask potential contributors what they are comfortable with rather than </w:t>
      </w:r>
      <w:r w:rsidRPr="00DB3DA2">
        <w:rPr>
          <w:noProof/>
        </w:rPr>
        <w:t xml:space="preserve">requiring </w:t>
      </w:r>
      <w:r w:rsidRPr="00DB3DA2">
        <w:rPr>
          <w:iCs/>
          <w:noProof/>
          <w:rPrChange w:id="134" w:author="Kevin Henehan" w:date="2018-02-01T12:55:00Z">
            <w:rPr>
              <w:i/>
              <w:iCs/>
              <w:noProof/>
            </w:rPr>
          </w:rPrChange>
        </w:rPr>
        <w:t>them</w:t>
      </w:r>
      <w:r w:rsidRPr="00DB3DA2">
        <w:rPr>
          <w:noProof/>
        </w:rPr>
        <w:t xml:space="preserve"> to come to </w:t>
      </w:r>
      <w:r w:rsidRPr="00DB3DA2">
        <w:rPr>
          <w:iCs/>
          <w:noProof/>
          <w:rPrChange w:id="135" w:author="Kevin Henehan" w:date="2018-02-01T12:55:00Z">
            <w:rPr>
              <w:i/>
              <w:iCs/>
              <w:noProof/>
            </w:rPr>
          </w:rPrChange>
        </w:rPr>
        <w:t>you</w:t>
      </w:r>
      <w:r w:rsidRPr="00DB3DA2">
        <w:rPr>
          <w:noProof/>
        </w:rPr>
        <w:t>.</w:t>
      </w:r>
      <w:r>
        <w:rPr>
          <w:noProof/>
        </w:rPr>
        <w:t xml:space="preserve"> Remember also that contributing to a lesson is probably not their top priority, and look for ways to reduce their cognitive load. For example, threaded discussion forums can improve the signal-to-noise ratio by reducing long </w:t>
      </w:r>
      <w:ins w:id="136" w:author="Kevin Henehan" w:date="2018-02-01T12:56:00Z">
        <w:r w:rsidR="00DB3DA2">
          <w:rPr>
            <w:noProof/>
          </w:rPr>
          <w:t>“</w:t>
        </w:r>
      </w:ins>
      <w:r>
        <w:rPr>
          <w:noProof/>
        </w:rPr>
        <w:t>reply</w:t>
      </w:r>
      <w:del w:id="137" w:author="Kevin Henehan" w:date="2018-02-01T12:56:00Z">
        <w:r w:rsidDel="00DB3DA2">
          <w:rPr>
            <w:noProof/>
          </w:rPr>
          <w:delText>-</w:delText>
        </w:r>
      </w:del>
      <w:ins w:id="138" w:author="Kevin Henehan" w:date="2018-02-01T12:56:00Z">
        <w:r w:rsidR="00DB3DA2">
          <w:rPr>
            <w:noProof/>
          </w:rPr>
          <w:t xml:space="preserve"> </w:t>
        </w:r>
      </w:ins>
      <w:r>
        <w:rPr>
          <w:noProof/>
        </w:rPr>
        <w:t>all</w:t>
      </w:r>
      <w:ins w:id="139" w:author="Kevin Henehan" w:date="2018-02-01T12:56:00Z">
        <w:r w:rsidR="00DB3DA2">
          <w:rPr>
            <w:noProof/>
          </w:rPr>
          <w:t>”</w:t>
        </w:r>
      </w:ins>
      <w:r>
        <w:rPr>
          <w:noProof/>
        </w:rPr>
        <w:t xml:space="preserve"> email exchanges. Several open frameworks are available to facilitate development of new lessons, such as learnr (</w:t>
      </w:r>
      <w:ins w:id="140" w:author="Kevin Henehan" w:date="2018-02-01T14:55:00Z">
        <w:r w:rsidR="009508FE">
          <w:rPr>
            <w:noProof/>
          </w:rPr>
          <w:fldChar w:fldCharType="begin"/>
        </w:r>
        <w:r w:rsidR="009508FE">
          <w:rPr>
            <w:noProof/>
          </w:rPr>
          <w:instrText xml:space="preserve"> HYPERLINK "</w:instrText>
        </w:r>
      </w:ins>
      <w:r w:rsidR="009508FE">
        <w:rPr>
          <w:noProof/>
        </w:rPr>
        <w:instrText>https://rstudio.github.io/learnr</w:instrText>
      </w:r>
      <w:ins w:id="141" w:author="Kevin Henehan" w:date="2018-02-01T14:55:00Z">
        <w:r w:rsidR="009508FE">
          <w:rPr>
            <w:noProof/>
          </w:rPr>
          <w:instrText xml:space="preserve">" </w:instrText>
        </w:r>
        <w:r w:rsidR="009508FE">
          <w:rPr>
            <w:noProof/>
          </w:rPr>
          <w:fldChar w:fldCharType="separate"/>
        </w:r>
      </w:ins>
      <w:r w:rsidR="009508FE" w:rsidRPr="00CA416A">
        <w:rPr>
          <w:rStyle w:val="Hyperlink"/>
          <w:noProof/>
        </w:rPr>
        <w:t>https://rstudio.github.io/learnr</w:t>
      </w:r>
      <w:ins w:id="142" w:author="Kevin Henehan" w:date="2018-02-01T14:55:00Z">
        <w:r w:rsidR="009508FE">
          <w:rPr>
            <w:noProof/>
          </w:rPr>
          <w:fldChar w:fldCharType="end"/>
        </w:r>
      </w:ins>
      <w:r>
        <w:rPr>
          <w:noProof/>
        </w:rPr>
        <w:t>), Morea (</w:t>
      </w:r>
      <w:ins w:id="143" w:author="Kevin Henehan" w:date="2018-02-01T14:56:00Z">
        <w:r w:rsidR="009508FE">
          <w:rPr>
            <w:noProof/>
          </w:rPr>
          <w:fldChar w:fldCharType="begin"/>
        </w:r>
        <w:r w:rsidR="009508FE">
          <w:rPr>
            <w:noProof/>
          </w:rPr>
          <w:instrText xml:space="preserve"> HYPERLINK "</w:instrText>
        </w:r>
      </w:ins>
      <w:r w:rsidR="009508FE">
        <w:rPr>
          <w:noProof/>
        </w:rPr>
        <w:instrText>https://morea-framework.github.io</w:instrText>
      </w:r>
      <w:ins w:id="144" w:author="Kevin Henehan" w:date="2018-02-01T14:56:00Z">
        <w:r w:rsidR="009508FE">
          <w:rPr>
            <w:noProof/>
          </w:rPr>
          <w:instrText xml:space="preserve">" </w:instrText>
        </w:r>
        <w:r w:rsidR="009508FE">
          <w:rPr>
            <w:noProof/>
          </w:rPr>
          <w:fldChar w:fldCharType="separate"/>
        </w:r>
      </w:ins>
      <w:r w:rsidR="009508FE" w:rsidRPr="00CA416A">
        <w:rPr>
          <w:rStyle w:val="Hyperlink"/>
          <w:noProof/>
        </w:rPr>
        <w:t>https://morea-framework.github.io</w:t>
      </w:r>
      <w:ins w:id="145" w:author="Kevin Henehan" w:date="2018-02-01T14:56:00Z">
        <w:r w:rsidR="009508FE">
          <w:rPr>
            <w:noProof/>
          </w:rPr>
          <w:fldChar w:fldCharType="end"/>
        </w:r>
      </w:ins>
      <w:r>
        <w:rPr>
          <w:noProof/>
        </w:rPr>
        <w:t>), and DataCamp's templates (</w:t>
      </w:r>
      <w:ins w:id="146" w:author="Kevin Henehan" w:date="2018-02-01T14:56:00Z">
        <w:r w:rsidR="009508FE">
          <w:rPr>
            <w:noProof/>
          </w:rPr>
          <w:fldChar w:fldCharType="begin"/>
        </w:r>
        <w:r w:rsidR="009508FE">
          <w:rPr>
            <w:noProof/>
          </w:rPr>
          <w:instrText xml:space="preserve"> HYPERLINK "</w:instrText>
        </w:r>
      </w:ins>
      <w:r w:rsidR="009508FE">
        <w:rPr>
          <w:noProof/>
        </w:rPr>
        <w:instrText>https://www.datacamp.com/teach/documentation</w:instrText>
      </w:r>
      <w:ins w:id="147" w:author="Kevin Henehan" w:date="2018-02-01T14:56:00Z">
        <w:r w:rsidR="009508FE">
          <w:rPr>
            <w:noProof/>
          </w:rPr>
          <w:instrText xml:space="preserve">" </w:instrText>
        </w:r>
        <w:r w:rsidR="009508FE">
          <w:rPr>
            <w:noProof/>
          </w:rPr>
          <w:fldChar w:fldCharType="separate"/>
        </w:r>
      </w:ins>
      <w:r w:rsidR="009508FE" w:rsidRPr="00CA416A">
        <w:rPr>
          <w:rStyle w:val="Hyperlink"/>
          <w:noProof/>
        </w:rPr>
        <w:t>https://www.datacamp.com/teach/documentation</w:t>
      </w:r>
      <w:ins w:id="148" w:author="Kevin Henehan" w:date="2018-02-01T14:56:00Z">
        <w:r w:rsidR="009508FE">
          <w:rPr>
            <w:noProof/>
          </w:rPr>
          <w:fldChar w:fldCharType="end"/>
        </w:r>
      </w:ins>
      <w:r>
        <w:rPr>
          <w:noProof/>
        </w:rPr>
        <w:t>).</w:t>
      </w:r>
    </w:p>
    <w:p w14:paraId="7821D947"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459965AA" w14:textId="4C2E77EF" w:rsidR="00E84C84" w:rsidRDefault="009508FE">
      <w:pPr>
        <w:pStyle w:val="Heading2"/>
        <w:tabs>
          <w:tab w:val="center" w:pos="4800"/>
          <w:tab w:val="right" w:pos="9500"/>
        </w:tabs>
      </w:pPr>
      <w:ins w:id="149" w:author="Kevin Henehan" w:date="2018-02-01T14:52:00Z">
        <w:r>
          <w:t xml:space="preserve">Rule </w:t>
        </w:r>
      </w:ins>
      <w:r w:rsidR="00E84C84">
        <w:t>5</w:t>
      </w:r>
      <w:ins w:id="150" w:author="Kevin Henehan" w:date="2018-02-06T10:21:00Z">
        <w:r w:rsidR="008F01E1">
          <w:t>:</w:t>
        </w:r>
      </w:ins>
      <w:del w:id="151" w:author="Kevin Henehan" w:date="2018-02-06T10:21:00Z">
        <w:r w:rsidR="0072624F" w:rsidDel="008F01E1">
          <w:delText>.</w:delText>
        </w:r>
      </w:del>
      <w:r w:rsidR="00E84C84">
        <w:t xml:space="preserve"> </w:t>
      </w:r>
      <w:del w:id="152" w:author="JJ Editorial" w:date="2018-02-06T13:33:00Z">
        <w:r w:rsidR="00E84C84" w:rsidDel="00911E8A">
          <w:delText xml:space="preserve"> </w:delText>
        </w:r>
      </w:del>
      <w:bookmarkStart w:id="153" w:name="GrindEQpgref5a6f713d6"/>
      <w:bookmarkEnd w:id="153"/>
      <w:r w:rsidR="00E84C84">
        <w:t>Build community around lessons</w:t>
      </w:r>
    </w:p>
    <w:p w14:paraId="28DE01C0" w14:textId="77777777" w:rsidR="00E84C84" w:rsidRDefault="00E84C84">
      <w:pPr>
        <w:tabs>
          <w:tab w:val="center" w:pos="4800"/>
          <w:tab w:val="right" w:pos="9500"/>
        </w:tabs>
        <w:ind w:firstLine="720"/>
        <w:jc w:val="both"/>
        <w:rPr>
          <w:rFonts w:ascii="Times New Roman" w:hAnsi="Times New Roman" w:cs="Times New Roman"/>
          <w:noProof/>
        </w:rPr>
      </w:pPr>
    </w:p>
    <w:p w14:paraId="67F5F82B"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Software versions and dependencies are constantly changing, while the academic </w:t>
      </w:r>
      <w:r>
        <w:rPr>
          <w:noProof/>
        </w:rPr>
        <w:lastRenderedPageBreak/>
        <w:t>literature is advancing at an ever-increasing pace. As a result, what is cutting edge one year may be out of date the next and simply wrong the year after. Collaborative lesson development groups must therefore focus on creating a community in which contributors support each other rather than</w:t>
      </w:r>
      <w:del w:id="154" w:author="Kevin Henehan" w:date="2018-02-01T12:58:00Z">
        <w:r w:rsidDel="00DB3DA2">
          <w:rPr>
            <w:noProof/>
          </w:rPr>
          <w:delText xml:space="preserve"> on</w:delText>
        </w:r>
      </w:del>
      <w:r>
        <w:rPr>
          <w:noProof/>
        </w:rPr>
        <w:t xml:space="preserve"> relying on a small group of stewards. Authors cannot be expected to maintain continual vigilance on a lesson, but this is necessary for continual use.</w:t>
      </w:r>
    </w:p>
    <w:p w14:paraId="623E6628" w14:textId="77777777" w:rsidR="00E84C84" w:rsidRDefault="00E84C84">
      <w:pPr>
        <w:tabs>
          <w:tab w:val="center" w:pos="4800"/>
          <w:tab w:val="right" w:pos="9500"/>
        </w:tabs>
        <w:ind w:firstLine="720"/>
        <w:jc w:val="both"/>
        <w:rPr>
          <w:rFonts w:ascii="Times New Roman" w:hAnsi="Times New Roman" w:cs="Times New Roman"/>
          <w:noProof/>
        </w:rPr>
      </w:pPr>
      <w:r>
        <w:rPr>
          <w:noProof/>
        </w:rPr>
        <w:t>A key part of doing this is to create opportunities for legitimate peripheral participation. Curating a list of small tasks that newcomers can easily tackle, encouraging them to give feedback on proposed changes, or asking them to add new exercises and tweak diagrams and references can all provide an on-ramp for people who might question their own authority or ability to change the main body of a lesson. Equally, acknowledging all contributions, however small, gives new contributors an early reward for taking part.</w:t>
      </w:r>
    </w:p>
    <w:p w14:paraId="0EE1F2E3" w14:textId="16F29768" w:rsidR="00E84C84" w:rsidRDefault="00E84C84">
      <w:pPr>
        <w:tabs>
          <w:tab w:val="center" w:pos="4800"/>
          <w:tab w:val="right" w:pos="9500"/>
        </w:tabs>
        <w:ind w:firstLine="720"/>
        <w:jc w:val="both"/>
        <w:rPr>
          <w:rFonts w:ascii="Times New Roman" w:hAnsi="Times New Roman" w:cs="Times New Roman"/>
          <w:noProof/>
        </w:rPr>
      </w:pPr>
      <w:r>
        <w:rPr>
          <w:noProof/>
        </w:rPr>
        <w:t xml:space="preserve">In 2015, Software Carpentry established a Mentoring Subcommittee to support instructors as they progress through training, teaching, </w:t>
      </w:r>
      <w:ins w:id="155" w:author="Kevin Henehan" w:date="2018-02-01T13:00:00Z">
        <w:r w:rsidR="00DB3DA2">
          <w:rPr>
            <w:noProof/>
          </w:rPr>
          <w:t xml:space="preserve">and </w:t>
        </w:r>
      </w:ins>
      <w:r>
        <w:rPr>
          <w:noProof/>
        </w:rPr>
        <w:t>curriculum development. The Mentoring Subcommittee has promoted community building by providing virtual spaces where instructors from all over the world can share success stories and discuss strategies for overcoming challenges. This has helped strengthen the community and provided insight into how lessons can be improved (</w:t>
      </w:r>
      <w:del w:id="156" w:author="Kevin Henehan" w:date="2018-02-01T13:01:00Z">
        <w:r w:rsidDel="00DB3DA2">
          <w:rPr>
            <w:noProof/>
          </w:rPr>
          <w:delText xml:space="preserve"> </w:delText>
        </w:r>
      </w:del>
      <w:r>
        <w:rPr>
          <w:noProof/>
        </w:rPr>
        <w:t>Rule 7</w:t>
      </w:r>
      <w:del w:id="157" w:author="Kevin Henehan" w:date="2018-02-01T13:01:00Z">
        <w:r w:rsidDel="00DB3DA2">
          <w:rPr>
            <w:noProof/>
          </w:rPr>
          <w:delText xml:space="preserve"> </w:delText>
        </w:r>
      </w:del>
      <w:r>
        <w:rPr>
          <w:noProof/>
        </w:rPr>
        <w:t>).</w:t>
      </w:r>
    </w:p>
    <w:p w14:paraId="0D2FA697" w14:textId="58E7C29F" w:rsidR="00E84C84" w:rsidRDefault="00E84C84">
      <w:pPr>
        <w:tabs>
          <w:tab w:val="center" w:pos="4800"/>
          <w:tab w:val="right" w:pos="9500"/>
        </w:tabs>
        <w:ind w:firstLine="720"/>
        <w:jc w:val="both"/>
        <w:rPr>
          <w:rFonts w:ascii="Times New Roman" w:hAnsi="Times New Roman" w:cs="Times New Roman"/>
          <w:noProof/>
        </w:rPr>
      </w:pPr>
      <w:r>
        <w:rPr>
          <w:noProof/>
        </w:rPr>
        <w:t>Finally, working in the open can be great, but</w:t>
      </w:r>
      <w:ins w:id="158" w:author="JJ Editorial" w:date="2018-02-06T08:22:00Z">
        <w:r w:rsidR="00411FDB">
          <w:rPr>
            <w:noProof/>
          </w:rPr>
          <w:t xml:space="preserve"> it</w:t>
        </w:r>
      </w:ins>
      <w:r>
        <w:rPr>
          <w:noProof/>
        </w:rPr>
        <w:t xml:space="preserve"> can also unintentionally suppress voices. Programming Historian makes an ombudsperson available for private chats and facilitation to ensure that no one is excluded. Software Carpentry operates by a Code of Conduct that outlines acceptable standards of behavior for </w:t>
      </w:r>
      <w:del w:id="159" w:author="Kevin Henehan" w:date="2018-02-01T13:01:00Z">
        <w:r w:rsidDel="00DB3DA2">
          <w:rPr>
            <w:noProof/>
          </w:rPr>
          <w:delText xml:space="preserve">our </w:delText>
        </w:r>
      </w:del>
      <w:r>
        <w:rPr>
          <w:noProof/>
        </w:rPr>
        <w:t xml:space="preserve">community members and those interacting with the Carpentries at </w:t>
      </w:r>
      <w:del w:id="160" w:author="Kevin Henehan" w:date="2018-02-01T13:02:00Z">
        <w:r w:rsidDel="00DB3DA2">
          <w:rPr>
            <w:noProof/>
          </w:rPr>
          <w:delText xml:space="preserve">in-person </w:delText>
        </w:r>
      </w:del>
      <w:r>
        <w:rPr>
          <w:noProof/>
        </w:rPr>
        <w:t>events and in virtual spaces. Community members on a Policy Subcommittee serve as advocates for the Code of Conduct and adjudicate reported violations.</w:t>
      </w:r>
    </w:p>
    <w:p w14:paraId="7816A434"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17A64552" w14:textId="2DBBEE6E" w:rsidR="00E84C84" w:rsidRDefault="009508FE">
      <w:pPr>
        <w:pStyle w:val="Heading2"/>
        <w:tabs>
          <w:tab w:val="center" w:pos="4800"/>
          <w:tab w:val="right" w:pos="9500"/>
        </w:tabs>
      </w:pPr>
      <w:ins w:id="161" w:author="Kevin Henehan" w:date="2018-02-01T14:52:00Z">
        <w:r>
          <w:t xml:space="preserve">Rule </w:t>
        </w:r>
      </w:ins>
      <w:r w:rsidR="00E84C84">
        <w:t>6</w:t>
      </w:r>
      <w:ins w:id="162" w:author="Kevin Henehan" w:date="2018-02-06T10:22:00Z">
        <w:r w:rsidR="008F01E1">
          <w:t>:</w:t>
        </w:r>
      </w:ins>
      <w:del w:id="163" w:author="Kevin Henehan" w:date="2018-02-06T10:22:00Z">
        <w:r w:rsidR="0072624F" w:rsidDel="008F01E1">
          <w:delText>.</w:delText>
        </w:r>
      </w:del>
      <w:r w:rsidR="00E84C84">
        <w:t xml:space="preserve"> </w:t>
      </w:r>
      <w:del w:id="164" w:author="JJ Editorial" w:date="2018-02-06T13:33:00Z">
        <w:r w:rsidR="00E84C84" w:rsidDel="00911E8A">
          <w:delText xml:space="preserve"> </w:delText>
        </w:r>
      </w:del>
      <w:bookmarkStart w:id="165" w:name="GrindEQpgref5a6f713d7"/>
      <w:bookmarkEnd w:id="165"/>
      <w:r w:rsidR="00E84C84">
        <w:t>Publish periodically and recognize contributions</w:t>
      </w:r>
    </w:p>
    <w:p w14:paraId="60BE19F4" w14:textId="77777777" w:rsidR="00E84C84" w:rsidRDefault="00E84C84">
      <w:pPr>
        <w:tabs>
          <w:tab w:val="center" w:pos="4800"/>
          <w:tab w:val="right" w:pos="9500"/>
        </w:tabs>
        <w:ind w:firstLine="720"/>
        <w:jc w:val="both"/>
        <w:rPr>
          <w:rFonts w:ascii="Times New Roman" w:hAnsi="Times New Roman" w:cs="Times New Roman"/>
          <w:noProof/>
        </w:rPr>
      </w:pPr>
    </w:p>
    <w:p w14:paraId="77F68432" w14:textId="0CB9F205" w:rsidR="00E84C84" w:rsidRDefault="00E84C84">
      <w:pPr>
        <w:tabs>
          <w:tab w:val="center" w:pos="4800"/>
          <w:tab w:val="right" w:pos="9500"/>
        </w:tabs>
        <w:ind w:firstLine="720"/>
        <w:jc w:val="both"/>
        <w:rPr>
          <w:rFonts w:ascii="Times New Roman" w:hAnsi="Times New Roman" w:cs="Times New Roman"/>
          <w:noProof/>
        </w:rPr>
      </w:pPr>
      <w:r>
        <w:rPr>
          <w:noProof/>
        </w:rPr>
        <w:t>Like software, specific versions of lessons should be published or released periodically so that learners or instructors have something stable to refer to for the duration of their use (Fig 2). Periodic releases also provide an opportunity for recognizing the contributions of new authors and maintainers.</w:t>
      </w:r>
    </w:p>
    <w:p w14:paraId="473A7B35" w14:textId="10982C7C" w:rsidR="00E84C84" w:rsidRDefault="00E84C84">
      <w:pPr>
        <w:tabs>
          <w:tab w:val="center" w:pos="4800"/>
          <w:tab w:val="right" w:pos="9500"/>
        </w:tabs>
        <w:ind w:firstLine="720"/>
        <w:jc w:val="both"/>
        <w:rPr>
          <w:rFonts w:ascii="Times New Roman" w:hAnsi="Times New Roman" w:cs="Times New Roman"/>
          <w:noProof/>
        </w:rPr>
      </w:pPr>
      <w:r>
        <w:rPr>
          <w:noProof/>
        </w:rPr>
        <w:t>Academia has only a few ways of recognizing contributions. Until these are expanded, it is important to publish lessons in ways that traditional academic systems can digest. One is to give releases DOIs supplied by providers such as Zenodo (</w:t>
      </w:r>
      <w:ins w:id="166" w:author="Kevin Henehan" w:date="2018-02-01T14:57:00Z">
        <w:r w:rsidR="009508FE">
          <w:rPr>
            <w:noProof/>
          </w:rPr>
          <w:fldChar w:fldCharType="begin"/>
        </w:r>
        <w:r w:rsidR="009508FE">
          <w:rPr>
            <w:noProof/>
          </w:rPr>
          <w:instrText xml:space="preserve"> HYPERLINK "</w:instrText>
        </w:r>
      </w:ins>
      <w:r w:rsidR="009508FE">
        <w:rPr>
          <w:noProof/>
        </w:rPr>
        <w:instrText>https://zenodo.org/</w:instrText>
      </w:r>
      <w:ins w:id="167" w:author="Kevin Henehan" w:date="2018-02-01T14:57:00Z">
        <w:r w:rsidR="009508FE">
          <w:rPr>
            <w:noProof/>
          </w:rPr>
          <w:instrText xml:space="preserve">" </w:instrText>
        </w:r>
        <w:r w:rsidR="009508FE">
          <w:rPr>
            <w:noProof/>
          </w:rPr>
          <w:fldChar w:fldCharType="separate"/>
        </w:r>
      </w:ins>
      <w:r w:rsidR="009508FE" w:rsidRPr="00CA416A">
        <w:rPr>
          <w:rStyle w:val="Hyperlink"/>
          <w:noProof/>
        </w:rPr>
        <w:t>https://zenodo.org/</w:t>
      </w:r>
      <w:ins w:id="168" w:author="Kevin Henehan" w:date="2018-02-01T14:57:00Z">
        <w:r w:rsidR="009508FE">
          <w:rPr>
            <w:noProof/>
          </w:rPr>
          <w:fldChar w:fldCharType="end"/>
        </w:r>
      </w:ins>
      <w:r>
        <w:rPr>
          <w:noProof/>
        </w:rPr>
        <w:t>) or DataCite (</w:t>
      </w:r>
      <w:ins w:id="169" w:author="Kevin Henehan" w:date="2018-02-01T14:57:00Z">
        <w:r w:rsidR="009508FE">
          <w:rPr>
            <w:noProof/>
          </w:rPr>
          <w:fldChar w:fldCharType="begin"/>
        </w:r>
        <w:r w:rsidR="009508FE">
          <w:rPr>
            <w:noProof/>
          </w:rPr>
          <w:instrText xml:space="preserve"> HYPERLINK "</w:instrText>
        </w:r>
      </w:ins>
      <w:r w:rsidR="009508FE">
        <w:rPr>
          <w:noProof/>
        </w:rPr>
        <w:instrText>https://www.datacite.org/</w:instrText>
      </w:r>
      <w:ins w:id="170" w:author="Kevin Henehan" w:date="2018-02-01T14:57:00Z">
        <w:r w:rsidR="009508FE">
          <w:rPr>
            <w:noProof/>
          </w:rPr>
          <w:instrText xml:space="preserve">" </w:instrText>
        </w:r>
        <w:r w:rsidR="009508FE">
          <w:rPr>
            <w:noProof/>
          </w:rPr>
          <w:fldChar w:fldCharType="separate"/>
        </w:r>
      </w:ins>
      <w:r w:rsidR="009508FE" w:rsidRPr="00CA416A">
        <w:rPr>
          <w:rStyle w:val="Hyperlink"/>
          <w:noProof/>
        </w:rPr>
        <w:t>https://www.datacite.org/</w:t>
      </w:r>
      <w:ins w:id="171" w:author="Kevin Henehan" w:date="2018-02-01T14:57:00Z">
        <w:r w:rsidR="009508FE">
          <w:rPr>
            <w:noProof/>
          </w:rPr>
          <w:fldChar w:fldCharType="end"/>
        </w:r>
      </w:ins>
      <w:r>
        <w:rPr>
          <w:noProof/>
        </w:rPr>
        <w:t xml:space="preserve">). Contributors can be listed as authors and the maintainers of the lesson as editors to differentiate recognition of their contributions. Each time the lesson is published, names </w:t>
      </w:r>
      <w:del w:id="172" w:author="Kevin Henehan" w:date="2018-02-01T13:03:00Z">
        <w:r w:rsidDel="00611F53">
          <w:rPr>
            <w:noProof/>
          </w:rPr>
          <w:delText>(</w:delText>
        </w:r>
      </w:del>
      <w:r>
        <w:rPr>
          <w:noProof/>
        </w:rPr>
        <w:t>and identifiers such as ORCIDs (</w:t>
      </w:r>
      <w:ins w:id="173" w:author="Kevin Henehan" w:date="2018-02-01T14:57:00Z">
        <w:r w:rsidR="009508FE">
          <w:rPr>
            <w:noProof/>
          </w:rPr>
          <w:fldChar w:fldCharType="begin"/>
        </w:r>
        <w:r w:rsidR="009508FE">
          <w:rPr>
            <w:noProof/>
          </w:rPr>
          <w:instrText xml:space="preserve"> HYPERLINK "</w:instrText>
        </w:r>
      </w:ins>
      <w:r w:rsidR="009508FE">
        <w:rPr>
          <w:noProof/>
        </w:rPr>
        <w:instrText>https://orcid.org</w:instrText>
      </w:r>
      <w:ins w:id="174" w:author="Kevin Henehan" w:date="2018-02-01T14:57:00Z">
        <w:r w:rsidR="009508FE">
          <w:rPr>
            <w:noProof/>
          </w:rPr>
          <w:instrText xml:space="preserve">" </w:instrText>
        </w:r>
        <w:r w:rsidR="009508FE">
          <w:rPr>
            <w:noProof/>
          </w:rPr>
          <w:fldChar w:fldCharType="separate"/>
        </w:r>
      </w:ins>
      <w:r w:rsidR="009508FE" w:rsidRPr="00CA416A">
        <w:rPr>
          <w:rStyle w:val="Hyperlink"/>
          <w:noProof/>
        </w:rPr>
        <w:t>https://orcid.org</w:t>
      </w:r>
      <w:ins w:id="175" w:author="Kevin Henehan" w:date="2018-02-01T14:57:00Z">
        <w:r w:rsidR="009508FE">
          <w:rPr>
            <w:noProof/>
          </w:rPr>
          <w:fldChar w:fldCharType="end"/>
        </w:r>
      </w:ins>
      <w:r>
        <w:rPr>
          <w:noProof/>
        </w:rPr>
        <w:t>)</w:t>
      </w:r>
      <w:del w:id="176" w:author="Kevin Henehan" w:date="2018-02-01T13:03:00Z">
        <w:r w:rsidDel="00611F53">
          <w:rPr>
            <w:noProof/>
          </w:rPr>
          <w:delText>)</w:delText>
        </w:r>
      </w:del>
      <w:r>
        <w:rPr>
          <w:noProof/>
        </w:rPr>
        <w:t xml:space="preserve"> should be gathered for all contributors.</w:t>
      </w:r>
    </w:p>
    <w:p w14:paraId="299582A3" w14:textId="03E662F6" w:rsidR="00E84C84" w:rsidRDefault="00E84C84">
      <w:pPr>
        <w:tabs>
          <w:tab w:val="center" w:pos="4800"/>
          <w:tab w:val="right" w:pos="9500"/>
        </w:tabs>
        <w:ind w:firstLine="720"/>
        <w:jc w:val="both"/>
        <w:rPr>
          <w:rFonts w:ascii="Times New Roman" w:hAnsi="Times New Roman" w:cs="Times New Roman"/>
          <w:noProof/>
        </w:rPr>
      </w:pPr>
      <w:r>
        <w:rPr>
          <w:noProof/>
        </w:rPr>
        <w:t>A lesson release is a good opportunity to bring the material into a stable shape by fixing outstanding issues and merging contributions. Version control automatically maintains a list of contributors</w:t>
      </w:r>
      <w:del w:id="177" w:author="Kevin Henehan" w:date="2018-02-06T10:23:00Z">
        <w:r w:rsidDel="008F01E1">
          <w:rPr>
            <w:noProof/>
          </w:rPr>
          <w:delText>,</w:delText>
        </w:r>
      </w:del>
      <w:r>
        <w:rPr>
          <w:noProof/>
        </w:rPr>
        <w:t xml:space="preserve"> and can also be used to track </w:t>
      </w:r>
      <w:del w:id="178" w:author="Kevin Henehan" w:date="2018-02-01T13:04:00Z">
        <w:r w:rsidDel="00611F53">
          <w:rPr>
            <w:noProof/>
          </w:rPr>
          <w:delText>what</w:delText>
        </w:r>
      </w:del>
      <w:ins w:id="179" w:author="Kevin Henehan" w:date="2018-02-01T13:04:00Z">
        <w:r w:rsidR="00611F53">
          <w:rPr>
            <w:noProof/>
          </w:rPr>
          <w:t>which</w:t>
        </w:r>
      </w:ins>
      <w:r>
        <w:rPr>
          <w:noProof/>
        </w:rPr>
        <w:t xml:space="preserve"> content is in </w:t>
      </w:r>
      <w:del w:id="180" w:author="Kevin Henehan" w:date="2018-02-01T13:04:00Z">
        <w:r w:rsidDel="00611F53">
          <w:rPr>
            <w:noProof/>
          </w:rPr>
          <w:delText>what</w:delText>
        </w:r>
      </w:del>
      <w:ins w:id="181" w:author="Kevin Henehan" w:date="2018-02-01T13:04:00Z">
        <w:r w:rsidR="00611F53">
          <w:rPr>
            <w:noProof/>
          </w:rPr>
          <w:t>which</w:t>
        </w:r>
      </w:ins>
      <w:r>
        <w:rPr>
          <w:noProof/>
        </w:rPr>
        <w:t xml:space="preserve"> release (e.g., using branches or tags). Lesson releases should use a consistent naming scheme; Software Carpentry has used the year and month of release (e.g., "2017.05") in its releases [10, 11].</w:t>
      </w:r>
    </w:p>
    <w:p w14:paraId="67C16DA5"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If lessons are being released regularly, automate the process and archive old versions in a discoverable location. Also make sure that everyone involved knows what "done" looks like, </w:t>
      </w:r>
      <w:r>
        <w:rPr>
          <w:noProof/>
        </w:rPr>
        <w:lastRenderedPageBreak/>
        <w:t>i.e., which outstanding issues have to be addressed and how they have to be formatted in order for the next release to go out. A simple checklist stored with the lesson materials is good enough to start, but as time goes by, the community may want to use an issue tracking system of some sort so that work items can be assigned to specific people and then ticked off as they are completed.</w:t>
      </w:r>
    </w:p>
    <w:p w14:paraId="02984942"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273F1530" w14:textId="1DB6CD4D" w:rsidR="00E84C84" w:rsidRDefault="009508FE">
      <w:pPr>
        <w:pStyle w:val="Heading2"/>
        <w:tabs>
          <w:tab w:val="center" w:pos="4800"/>
          <w:tab w:val="right" w:pos="9500"/>
        </w:tabs>
      </w:pPr>
      <w:ins w:id="182" w:author="Kevin Henehan" w:date="2018-02-01T14:52:00Z">
        <w:r>
          <w:t xml:space="preserve">Rule </w:t>
        </w:r>
      </w:ins>
      <w:r w:rsidR="00E84C84">
        <w:t>7</w:t>
      </w:r>
      <w:ins w:id="183" w:author="Kevin Henehan" w:date="2018-02-06T10:22:00Z">
        <w:r w:rsidR="008F01E1">
          <w:t>:</w:t>
        </w:r>
      </w:ins>
      <w:del w:id="184" w:author="Kevin Henehan" w:date="2018-02-06T10:22:00Z">
        <w:r w:rsidR="0072624F" w:rsidDel="008F01E1">
          <w:delText>.</w:delText>
        </w:r>
      </w:del>
      <w:r w:rsidR="00E84C84">
        <w:t xml:space="preserve"> </w:t>
      </w:r>
      <w:del w:id="185" w:author="JJ Editorial" w:date="2018-02-06T13:33:00Z">
        <w:r w:rsidR="00E84C84" w:rsidDel="00911E8A">
          <w:delText xml:space="preserve"> </w:delText>
        </w:r>
      </w:del>
      <w:bookmarkStart w:id="186" w:name="GrindEQpgref5a6f713d8"/>
      <w:bookmarkEnd w:id="186"/>
      <w:r w:rsidR="00E84C84">
        <w:t>Evaluate lessons at several scales</w:t>
      </w:r>
    </w:p>
    <w:p w14:paraId="3A1C8C5C" w14:textId="77777777" w:rsidR="00E84C84" w:rsidRDefault="00E84C84">
      <w:pPr>
        <w:tabs>
          <w:tab w:val="center" w:pos="4800"/>
          <w:tab w:val="right" w:pos="9500"/>
        </w:tabs>
        <w:ind w:firstLine="720"/>
        <w:jc w:val="both"/>
        <w:rPr>
          <w:rFonts w:ascii="Times New Roman" w:hAnsi="Times New Roman" w:cs="Times New Roman"/>
          <w:noProof/>
        </w:rPr>
      </w:pPr>
    </w:p>
    <w:p w14:paraId="74417F8F" w14:textId="54865460" w:rsidR="00E84C84" w:rsidRDefault="00E84C84">
      <w:pPr>
        <w:tabs>
          <w:tab w:val="center" w:pos="4800"/>
          <w:tab w:val="right" w:pos="9500"/>
        </w:tabs>
        <w:ind w:firstLine="720"/>
        <w:jc w:val="both"/>
        <w:rPr>
          <w:rFonts w:ascii="Times New Roman" w:hAnsi="Times New Roman" w:cs="Times New Roman"/>
          <w:noProof/>
        </w:rPr>
      </w:pPr>
      <w:r>
        <w:rPr>
          <w:noProof/>
        </w:rPr>
        <w:t>What people immersed in developing lessons think needs fixing can easily differ from what learners think. It is therefore critical to gather and act on feedback at several scales to check assumptions and stay on course (Fig 2).</w:t>
      </w:r>
    </w:p>
    <w:p w14:paraId="0FC77E7F" w14:textId="77102AAC" w:rsidR="00E84C84" w:rsidRDefault="00E84C84">
      <w:pPr>
        <w:tabs>
          <w:tab w:val="center" w:pos="4800"/>
          <w:tab w:val="right" w:pos="9500"/>
        </w:tabs>
        <w:ind w:firstLine="720"/>
        <w:jc w:val="both"/>
        <w:rPr>
          <w:rFonts w:ascii="Times New Roman" w:hAnsi="Times New Roman" w:cs="Times New Roman"/>
          <w:noProof/>
        </w:rPr>
      </w:pPr>
      <w:r>
        <w:rPr>
          <w:noProof/>
        </w:rPr>
        <w:t>Micro</w:t>
      </w:r>
      <w:del w:id="187" w:author="Kevin Henehan" w:date="2018-02-01T13:06:00Z">
        <w:r w:rsidDel="00611F53">
          <w:rPr>
            <w:noProof/>
          </w:rPr>
          <w:delText>-</w:delText>
        </w:r>
      </w:del>
      <w:r>
        <w:rPr>
          <w:noProof/>
        </w:rPr>
        <w:t xml:space="preserve">scale feedback can be gathered by an instructor while teaching a particular lesson. Learners can provide feedback on everything from typographical errors and the clarity of quiz questions to the order in which topics are presented, all of which the instructor should record at the end of each class in some shared location (such as a Google Doc or GitHub issues). As well as encouraging direct verbal feedback, </w:t>
      </w:r>
      <w:ins w:id="188" w:author="Kevin Henehan" w:date="2018-02-01T13:07:00Z">
        <w:r w:rsidR="00611F53">
          <w:rPr>
            <w:noProof/>
          </w:rPr>
          <w:t xml:space="preserve">it is </w:t>
        </w:r>
      </w:ins>
      <w:del w:id="189" w:author="Kevin Henehan" w:date="2018-02-01T13:07:00Z">
        <w:r w:rsidDel="00611F53">
          <w:rPr>
            <w:noProof/>
          </w:rPr>
          <w:delText xml:space="preserve">it's </w:delText>
        </w:r>
      </w:del>
      <w:r>
        <w:rPr>
          <w:noProof/>
        </w:rPr>
        <w:t>a good idea to provide learners with a means to provide feedback anonymously during class (e.g., on small pieces of paper like sticky notes or through anonymous surveys).</w:t>
      </w:r>
    </w:p>
    <w:p w14:paraId="734C9730" w14:textId="63162A36" w:rsidR="00E84C84" w:rsidRDefault="00E84C84">
      <w:pPr>
        <w:tabs>
          <w:tab w:val="center" w:pos="4800"/>
          <w:tab w:val="right" w:pos="9500"/>
        </w:tabs>
        <w:ind w:firstLine="720"/>
        <w:jc w:val="both"/>
        <w:rPr>
          <w:rFonts w:ascii="Times New Roman" w:hAnsi="Times New Roman" w:cs="Times New Roman"/>
          <w:noProof/>
        </w:rPr>
      </w:pPr>
      <w:del w:id="190" w:author="Kevin Henehan" w:date="2018-02-01T13:08:00Z">
        <w:r w:rsidDel="00611F53">
          <w:rPr>
            <w:noProof/>
          </w:rPr>
          <w:delText>Pre- and post-class s</w:delText>
        </w:r>
      </w:del>
      <w:ins w:id="191" w:author="Kevin Henehan" w:date="2018-02-01T13:08:00Z">
        <w:r w:rsidR="00611F53">
          <w:rPr>
            <w:noProof/>
          </w:rPr>
          <w:t>S</w:t>
        </w:r>
      </w:ins>
      <w:r>
        <w:rPr>
          <w:noProof/>
        </w:rPr>
        <w:t xml:space="preserve">urveys and interviews </w:t>
      </w:r>
      <w:ins w:id="192" w:author="Kevin Henehan" w:date="2018-02-01T13:08:00Z">
        <w:r w:rsidR="00611F53">
          <w:rPr>
            <w:noProof/>
          </w:rPr>
          <w:t xml:space="preserve">before and after class </w:t>
        </w:r>
      </w:ins>
      <w:r>
        <w:rPr>
          <w:noProof/>
        </w:rPr>
        <w:t xml:space="preserve">should be used to uncover larger issues, particularly those arising from developers not fully understanding their audience, e.g., assuming prior knowledge that learners do not have. </w:t>
      </w:r>
      <w:del w:id="193" w:author="Kevin Henehan" w:date="2018-02-01T13:09:00Z">
        <w:r w:rsidDel="00611F53">
          <w:rPr>
            <w:noProof/>
          </w:rPr>
          <w:delText xml:space="preserve">Post-class </w:delText>
        </w:r>
      </w:del>
      <w:ins w:id="194" w:author="Kevin Henehan" w:date="2018-02-01T13:09:00Z">
        <w:r w:rsidR="00611F53">
          <w:rPr>
            <w:noProof/>
          </w:rPr>
          <w:t xml:space="preserve">Such </w:t>
        </w:r>
      </w:ins>
      <w:r>
        <w:rPr>
          <w:noProof/>
        </w:rPr>
        <w:t>surveys are most effective when conducted 30–90 days after class; this gives people time to reflect, so their feedback will more accurately reflect what they learned rather than how entertained they were. Clearly</w:t>
      </w:r>
      <w:ins w:id="195" w:author="Kevin Henehan" w:date="2018-02-01T13:09:00Z">
        <w:r w:rsidR="00611F53">
          <w:rPr>
            <w:noProof/>
          </w:rPr>
          <w:t xml:space="preserve"> </w:t>
        </w:r>
      </w:ins>
      <w:del w:id="196" w:author="Kevin Henehan" w:date="2018-02-01T13:09:00Z">
        <w:r w:rsidDel="00611F53">
          <w:rPr>
            <w:noProof/>
          </w:rPr>
          <w:delText>-</w:delText>
        </w:r>
      </w:del>
      <w:r>
        <w:rPr>
          <w:noProof/>
        </w:rPr>
        <w:t>stated learning objectives (</w:t>
      </w:r>
      <w:del w:id="197" w:author="Kevin Henehan" w:date="2018-02-01T13:09:00Z">
        <w:r w:rsidDel="00611F53">
          <w:rPr>
            <w:noProof/>
          </w:rPr>
          <w:delText xml:space="preserve"> </w:delText>
        </w:r>
      </w:del>
      <w:r>
        <w:rPr>
          <w:noProof/>
        </w:rPr>
        <w:t>Rule 3</w:t>
      </w:r>
      <w:del w:id="198" w:author="Kevin Henehan" w:date="2018-02-01T13:09:00Z">
        <w:r w:rsidDel="00611F53">
          <w:rPr>
            <w:noProof/>
          </w:rPr>
          <w:delText xml:space="preserve"> </w:delText>
        </w:r>
      </w:del>
      <w:r>
        <w:rPr>
          <w:noProof/>
        </w:rPr>
        <w:t>) are essential here, as they tell assessors what they should be measuring.</w:t>
      </w:r>
    </w:p>
    <w:p w14:paraId="5C511076"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2CF15ACE" w14:textId="08EEC690" w:rsidR="00E84C84" w:rsidRDefault="009508FE">
      <w:pPr>
        <w:pStyle w:val="Heading2"/>
        <w:tabs>
          <w:tab w:val="center" w:pos="4800"/>
          <w:tab w:val="right" w:pos="9500"/>
        </w:tabs>
      </w:pPr>
      <w:ins w:id="199" w:author="Kevin Henehan" w:date="2018-02-01T14:52:00Z">
        <w:r>
          <w:t xml:space="preserve">Rule </w:t>
        </w:r>
      </w:ins>
      <w:r w:rsidR="00E84C84">
        <w:t>8</w:t>
      </w:r>
      <w:ins w:id="200" w:author="Kevin Henehan" w:date="2018-02-06T10:23:00Z">
        <w:r w:rsidR="008F01E1">
          <w:t>:</w:t>
        </w:r>
      </w:ins>
      <w:del w:id="201" w:author="Kevin Henehan" w:date="2018-02-06T10:23:00Z">
        <w:r w:rsidR="0072624F" w:rsidDel="008F01E1">
          <w:delText>.</w:delText>
        </w:r>
      </w:del>
      <w:r w:rsidR="00E84C84">
        <w:t xml:space="preserve"> </w:t>
      </w:r>
      <w:del w:id="202" w:author="JJ Editorial" w:date="2018-02-06T13:33:00Z">
        <w:r w:rsidR="00E84C84" w:rsidDel="00911E8A">
          <w:delText xml:space="preserve"> </w:delText>
        </w:r>
      </w:del>
      <w:bookmarkStart w:id="203" w:name="GrindEQpgref5a6f713d9"/>
      <w:bookmarkEnd w:id="203"/>
      <w:r w:rsidR="00E84C84">
        <w:t>Reduce, re</w:t>
      </w:r>
      <w:del w:id="204" w:author="JJ Editorial" w:date="2018-02-06T08:26:00Z">
        <w:r w:rsidR="00E84C84" w:rsidDel="00411FDB">
          <w:delText>-</w:delText>
        </w:r>
      </w:del>
      <w:r w:rsidR="00E84C84">
        <w:t>use, recycle</w:t>
      </w:r>
    </w:p>
    <w:p w14:paraId="423565CE" w14:textId="77777777" w:rsidR="00E84C84" w:rsidRDefault="00E84C84">
      <w:pPr>
        <w:tabs>
          <w:tab w:val="center" w:pos="4800"/>
          <w:tab w:val="right" w:pos="9500"/>
        </w:tabs>
        <w:ind w:firstLine="720"/>
        <w:jc w:val="both"/>
        <w:rPr>
          <w:rFonts w:ascii="Times New Roman" w:hAnsi="Times New Roman" w:cs="Times New Roman"/>
          <w:noProof/>
        </w:rPr>
      </w:pPr>
    </w:p>
    <w:p w14:paraId="158F68EE" w14:textId="29780FD7" w:rsidR="00E84C84" w:rsidRDefault="00E84C84">
      <w:pPr>
        <w:tabs>
          <w:tab w:val="center" w:pos="4800"/>
          <w:tab w:val="right" w:pos="9500"/>
        </w:tabs>
        <w:ind w:firstLine="720"/>
        <w:jc w:val="both"/>
        <w:rPr>
          <w:rFonts w:ascii="Times New Roman" w:hAnsi="Times New Roman" w:cs="Times New Roman"/>
          <w:noProof/>
        </w:rPr>
      </w:pPr>
      <w:r>
        <w:rPr>
          <w:noProof/>
        </w:rPr>
        <w:t xml:space="preserve">Just as a scholar would not write a paper without a literature review, an instructor should not create a new lesson if there is an existing one they could use or contribute to. A short online search can </w:t>
      </w:r>
      <w:commentRangeStart w:id="205"/>
      <w:del w:id="206" w:author="Kevin Henehan" w:date="2018-02-06T10:23:00Z">
        <w:r w:rsidDel="008F01E1">
          <w:rPr>
            <w:noProof/>
          </w:rPr>
          <w:delText>discover</w:delText>
        </w:r>
      </w:del>
      <w:ins w:id="207" w:author="Kevin Henehan" w:date="2018-02-06T10:23:00Z">
        <w:r w:rsidR="008F01E1">
          <w:rPr>
            <w:noProof/>
          </w:rPr>
          <w:t>reveal</w:t>
        </w:r>
      </w:ins>
      <w:commentRangeEnd w:id="205"/>
      <w:r w:rsidR="001F0702">
        <w:rPr>
          <w:rStyle w:val="CommentReference"/>
        </w:rPr>
        <w:commentReference w:id="205"/>
      </w:r>
      <w:r>
        <w:rPr>
          <w:noProof/>
        </w:rPr>
        <w:t xml:space="preserve"> if someone has written what you need, whether it is complementary to your goals, and if it can be tweaked or modified to meet your needs.</w:t>
      </w:r>
    </w:p>
    <w:p w14:paraId="39B924D0" w14:textId="6FF73271" w:rsidR="00E84C84" w:rsidRDefault="00E84C84">
      <w:pPr>
        <w:tabs>
          <w:tab w:val="center" w:pos="4800"/>
          <w:tab w:val="right" w:pos="9500"/>
        </w:tabs>
        <w:ind w:firstLine="720"/>
        <w:jc w:val="both"/>
        <w:rPr>
          <w:rFonts w:ascii="Times New Roman" w:hAnsi="Times New Roman" w:cs="Times New Roman"/>
          <w:noProof/>
        </w:rPr>
      </w:pPr>
      <w:r>
        <w:rPr>
          <w:noProof/>
        </w:rPr>
        <w:t>Before re</w:t>
      </w:r>
      <w:del w:id="208" w:author="Kevin Henehan" w:date="2018-02-01T13:10:00Z">
        <w:r w:rsidDel="00611F53">
          <w:rPr>
            <w:noProof/>
          </w:rPr>
          <w:delText>-</w:delText>
        </w:r>
      </w:del>
      <w:r>
        <w:rPr>
          <w:noProof/>
        </w:rPr>
        <w:t>using content, make sure to check its license. Both Programming Historian and the Carpentry projects use the Creative Commons–Attribution license (</w:t>
      </w:r>
      <w:ins w:id="209" w:author="Kevin Henehan" w:date="2018-02-01T14:58:00Z">
        <w:r w:rsidR="009508FE">
          <w:rPr>
            <w:noProof/>
          </w:rPr>
          <w:fldChar w:fldCharType="begin"/>
        </w:r>
        <w:r w:rsidR="009508FE">
          <w:rPr>
            <w:noProof/>
          </w:rPr>
          <w:instrText xml:space="preserve"> HYPERLINK "</w:instrText>
        </w:r>
      </w:ins>
      <w:r w:rsidR="009508FE">
        <w:rPr>
          <w:noProof/>
        </w:rPr>
        <w:instrText>https://creativecommons.org/licenses/by/4.0/</w:instrText>
      </w:r>
      <w:ins w:id="210" w:author="Kevin Henehan" w:date="2018-02-01T14:58:00Z">
        <w:r w:rsidR="009508FE">
          <w:rPr>
            <w:noProof/>
          </w:rPr>
          <w:instrText xml:space="preserve">" </w:instrText>
        </w:r>
        <w:r w:rsidR="009508FE">
          <w:rPr>
            <w:noProof/>
          </w:rPr>
          <w:fldChar w:fldCharType="separate"/>
        </w:r>
      </w:ins>
      <w:r w:rsidR="009508FE" w:rsidRPr="00CA416A">
        <w:rPr>
          <w:rStyle w:val="Hyperlink"/>
          <w:noProof/>
        </w:rPr>
        <w:t>https://creativecommons.org/licenses/by/4.0/</w:t>
      </w:r>
      <w:ins w:id="211" w:author="Kevin Henehan" w:date="2018-02-01T14:58:00Z">
        <w:r w:rsidR="009508FE">
          <w:rPr>
            <w:noProof/>
          </w:rPr>
          <w:fldChar w:fldCharType="end"/>
        </w:r>
      </w:ins>
      <w:r>
        <w:rPr>
          <w:noProof/>
        </w:rPr>
        <w:t>), which allows people to share and adapt material for any purpose as long as they cite the original source. Other Creative Commons licenses may restrict commercial use and/or creation of derivative materials.</w:t>
      </w:r>
    </w:p>
    <w:p w14:paraId="0EC61BCD" w14:textId="111910F1" w:rsidR="00E84C84" w:rsidRDefault="00E84C84">
      <w:pPr>
        <w:tabs>
          <w:tab w:val="center" w:pos="4800"/>
          <w:tab w:val="right" w:pos="9500"/>
        </w:tabs>
        <w:ind w:firstLine="720"/>
        <w:jc w:val="both"/>
        <w:rPr>
          <w:rFonts w:ascii="Times New Roman" w:hAnsi="Times New Roman" w:cs="Times New Roman"/>
          <w:noProof/>
        </w:rPr>
      </w:pPr>
      <w:r>
        <w:rPr>
          <w:noProof/>
        </w:rPr>
        <w:t>The question of licensing also arises when recycling lesson components such as images, data, figure</w:t>
      </w:r>
      <w:ins w:id="212" w:author="Kevin Henehan" w:date="2018-02-01T13:11:00Z">
        <w:r w:rsidR="00611F53">
          <w:rPr>
            <w:noProof/>
          </w:rPr>
          <w:t>s</w:t>
        </w:r>
      </w:ins>
      <w:r>
        <w:rPr>
          <w:noProof/>
        </w:rPr>
        <w:t>, or code. If the license does not cover them explicitly, ask permission as you would for any other academic material.</w:t>
      </w:r>
    </w:p>
    <w:p w14:paraId="612551F3" w14:textId="390C9412" w:rsidR="00E84C84" w:rsidRDefault="00E84C84">
      <w:pPr>
        <w:tabs>
          <w:tab w:val="center" w:pos="4800"/>
          <w:tab w:val="right" w:pos="9500"/>
        </w:tabs>
        <w:ind w:firstLine="720"/>
        <w:jc w:val="both"/>
        <w:rPr>
          <w:rFonts w:ascii="Times New Roman" w:hAnsi="Times New Roman" w:cs="Times New Roman"/>
          <w:noProof/>
        </w:rPr>
      </w:pPr>
      <w:r>
        <w:rPr>
          <w:noProof/>
        </w:rPr>
        <w:t>The converse of this rule is to make the license for your lessons explicit and discoverable. For example, when lessons are published (</w:t>
      </w:r>
      <w:del w:id="213" w:author="Kevin Henehan" w:date="2018-02-01T13:11:00Z">
        <w:r w:rsidDel="00611F53">
          <w:rPr>
            <w:noProof/>
          </w:rPr>
          <w:delText xml:space="preserve"> </w:delText>
        </w:r>
      </w:del>
      <w:r>
        <w:rPr>
          <w:noProof/>
        </w:rPr>
        <w:t>Rule 6</w:t>
      </w:r>
      <w:del w:id="214" w:author="Kevin Henehan" w:date="2018-02-01T13:12:00Z">
        <w:r w:rsidDel="00611F53">
          <w:rPr>
            <w:noProof/>
          </w:rPr>
          <w:delText xml:space="preserve"> </w:delText>
        </w:r>
      </w:del>
      <w:r>
        <w:rPr>
          <w:noProof/>
        </w:rPr>
        <w:t xml:space="preserve">), make sure that </w:t>
      </w:r>
      <w:del w:id="215" w:author="Kevin Henehan" w:date="2018-02-01T13:47:00Z">
        <w:r w:rsidDel="0051201C">
          <w:rPr>
            <w:noProof/>
          </w:rPr>
          <w:delText xml:space="preserve">that </w:delText>
        </w:r>
      </w:del>
      <w:r>
        <w:rPr>
          <w:noProof/>
        </w:rPr>
        <w:t>keywords such as "CC-BY" appear in their bibliography entries and HTML page headers.</w:t>
      </w:r>
    </w:p>
    <w:p w14:paraId="6FC5C63E"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1153391B" w14:textId="54F10E83" w:rsidR="00E84C84" w:rsidRDefault="009508FE">
      <w:pPr>
        <w:pStyle w:val="Heading2"/>
        <w:tabs>
          <w:tab w:val="center" w:pos="4800"/>
          <w:tab w:val="right" w:pos="9500"/>
        </w:tabs>
      </w:pPr>
      <w:ins w:id="216" w:author="Kevin Henehan" w:date="2018-02-01T14:52:00Z">
        <w:r>
          <w:lastRenderedPageBreak/>
          <w:t xml:space="preserve">Rule </w:t>
        </w:r>
      </w:ins>
      <w:r w:rsidR="00E84C84">
        <w:t>9</w:t>
      </w:r>
      <w:ins w:id="217" w:author="Kevin Henehan" w:date="2018-02-06T10:24:00Z">
        <w:r w:rsidR="008F01E1">
          <w:t>:</w:t>
        </w:r>
      </w:ins>
      <w:del w:id="218" w:author="Kevin Henehan" w:date="2018-02-06T10:24:00Z">
        <w:r w:rsidR="0072624F" w:rsidDel="008F01E1">
          <w:delText>.</w:delText>
        </w:r>
      </w:del>
      <w:del w:id="219" w:author="JJ Editorial" w:date="2018-02-06T13:33:00Z">
        <w:r w:rsidR="00E84C84" w:rsidDel="00911E8A">
          <w:delText xml:space="preserve"> </w:delText>
        </w:r>
      </w:del>
      <w:r w:rsidR="00E84C84">
        <w:t xml:space="preserve"> </w:t>
      </w:r>
      <w:bookmarkStart w:id="220" w:name="GrindEQpgref5a6f713d10"/>
      <w:bookmarkEnd w:id="220"/>
      <w:r w:rsidR="00E84C84">
        <w:t>Link to other resources</w:t>
      </w:r>
    </w:p>
    <w:p w14:paraId="40C26899" w14:textId="77777777" w:rsidR="00E84C84" w:rsidRDefault="00E84C84">
      <w:pPr>
        <w:tabs>
          <w:tab w:val="center" w:pos="4800"/>
          <w:tab w:val="right" w:pos="9500"/>
        </w:tabs>
        <w:ind w:firstLine="720"/>
        <w:jc w:val="both"/>
        <w:rPr>
          <w:rFonts w:ascii="Times New Roman" w:hAnsi="Times New Roman" w:cs="Times New Roman"/>
          <w:noProof/>
        </w:rPr>
      </w:pPr>
    </w:p>
    <w:p w14:paraId="7D337A5D" w14:textId="241BF0DC" w:rsidR="00E84C84" w:rsidRDefault="00E84C84">
      <w:pPr>
        <w:tabs>
          <w:tab w:val="center" w:pos="4800"/>
          <w:tab w:val="right" w:pos="9500"/>
        </w:tabs>
        <w:ind w:firstLine="720"/>
        <w:jc w:val="both"/>
        <w:rPr>
          <w:rFonts w:ascii="Times New Roman" w:hAnsi="Times New Roman" w:cs="Times New Roman"/>
          <w:noProof/>
        </w:rPr>
      </w:pPr>
      <w:r>
        <w:rPr>
          <w:noProof/>
        </w:rPr>
        <w:t xml:space="preserve">Learners are unlikely to absorb everything they need to know about a topic from your lesson alone. This is partly a matter of scope—any interesting subject is too large to fit in a single lesson—but also a matter of level and direction. As Caulfield has argued [12], the best way to use the </w:t>
      </w:r>
      <w:del w:id="221" w:author="Kevin Henehan" w:date="2018-02-01T13:12:00Z">
        <w:r w:rsidDel="00611F53">
          <w:rPr>
            <w:noProof/>
          </w:rPr>
          <w:delText>I</w:delText>
        </w:r>
      </w:del>
      <w:ins w:id="222" w:author="Kevin Henehan" w:date="2018-02-01T13:12:00Z">
        <w:r w:rsidR="00611F53">
          <w:rPr>
            <w:noProof/>
          </w:rPr>
          <w:t>i</w:t>
        </w:r>
      </w:ins>
      <w:r>
        <w:rPr>
          <w:noProof/>
        </w:rPr>
        <w:t xml:space="preserve">nternet is to provide a chorus of explanations that offer many angles and approaches for </w:t>
      </w:r>
      <w:del w:id="223" w:author="Kevin Henehan" w:date="2018-02-01T13:12:00Z">
        <w:r w:rsidDel="00305703">
          <w:rPr>
            <w:noProof/>
          </w:rPr>
          <w:delText>any</w:delText>
        </w:r>
      </w:del>
      <w:ins w:id="224" w:author="Kevin Henehan" w:date="2018-02-01T13:12:00Z">
        <w:r w:rsidR="00305703">
          <w:rPr>
            <w:noProof/>
          </w:rPr>
          <w:t>a</w:t>
        </w:r>
      </w:ins>
      <w:r>
        <w:rPr>
          <w:noProof/>
        </w:rPr>
        <w:t xml:space="preserve"> given topic, each of which may be the best fit for a different set of needs (Fig 2).</w:t>
      </w:r>
    </w:p>
    <w:p w14:paraId="3AEA383F" w14:textId="576B65A3" w:rsidR="00E84C84" w:rsidRDefault="00E84C84">
      <w:pPr>
        <w:tabs>
          <w:tab w:val="center" w:pos="4800"/>
          <w:tab w:val="right" w:pos="9500"/>
        </w:tabs>
        <w:ind w:firstLine="720"/>
        <w:jc w:val="both"/>
        <w:rPr>
          <w:rFonts w:ascii="Times New Roman" w:hAnsi="Times New Roman" w:cs="Times New Roman"/>
          <w:noProof/>
        </w:rPr>
      </w:pPr>
      <w:r>
        <w:rPr>
          <w:noProof/>
        </w:rPr>
        <w:t>Collaboratively</w:t>
      </w:r>
      <w:del w:id="225" w:author="Kevin Henehan" w:date="2018-02-01T13:13:00Z">
        <w:r w:rsidDel="00305703">
          <w:rPr>
            <w:noProof/>
          </w:rPr>
          <w:delText>-</w:delText>
        </w:r>
      </w:del>
      <w:ins w:id="226" w:author="Kevin Henehan" w:date="2018-02-01T13:13:00Z">
        <w:r w:rsidR="00305703">
          <w:rPr>
            <w:noProof/>
          </w:rPr>
          <w:t xml:space="preserve"> </w:t>
        </w:r>
      </w:ins>
      <w:r>
        <w:rPr>
          <w:noProof/>
        </w:rPr>
        <w:t xml:space="preserve">developed lessons should direct learners to these resources at strategic points. </w:t>
      </w:r>
      <w:del w:id="227" w:author="Kevin Henehan" w:date="2018-02-01T13:13:00Z">
        <w:r w:rsidDel="00305703">
          <w:rPr>
            <w:noProof/>
          </w:rPr>
          <w:delText xml:space="preserve">Textbooks, technical documentation, videos, web pages, threads on Quora or mailing lists: </w:delText>
        </w:r>
      </w:del>
      <w:ins w:id="228" w:author="Kevin Henehan" w:date="2018-02-01T13:13:00Z">
        <w:r w:rsidR="00305703">
          <w:rPr>
            <w:noProof/>
          </w:rPr>
          <w:t>I</w:t>
        </w:r>
      </w:ins>
      <w:del w:id="229" w:author="Kevin Henehan" w:date="2018-02-01T13:13:00Z">
        <w:r w:rsidDel="00305703">
          <w:rPr>
            <w:noProof/>
          </w:rPr>
          <w:delText>i</w:delText>
        </w:r>
      </w:del>
      <w:r>
        <w:rPr>
          <w:noProof/>
        </w:rPr>
        <w:t xml:space="preserve">f a community or discussion forum exists for the topic, </w:t>
      </w:r>
      <w:ins w:id="230" w:author="Kevin Henehan" w:date="2018-02-01T13:14:00Z">
        <w:r w:rsidR="00305703">
          <w:rPr>
            <w:noProof/>
          </w:rPr>
          <w:t xml:space="preserve">such as textbooks, technical documentation, videos, web pages, threads on Quora, or mailing lists, then </w:t>
        </w:r>
      </w:ins>
      <w:r>
        <w:rPr>
          <w:noProof/>
        </w:rPr>
        <w:t>it is worth including.</w:t>
      </w:r>
    </w:p>
    <w:p w14:paraId="467CA978" w14:textId="29DB3220" w:rsidR="00E84C84" w:rsidRDefault="00E84C84">
      <w:pPr>
        <w:tabs>
          <w:tab w:val="center" w:pos="4800"/>
          <w:tab w:val="right" w:pos="9500"/>
        </w:tabs>
        <w:ind w:firstLine="720"/>
        <w:jc w:val="both"/>
        <w:rPr>
          <w:rFonts w:ascii="Times New Roman" w:hAnsi="Times New Roman" w:cs="Times New Roman"/>
          <w:noProof/>
        </w:rPr>
      </w:pPr>
      <w:r>
        <w:rPr>
          <w:noProof/>
        </w:rPr>
        <w:t xml:space="preserve">Doing this is substantial work, and maintaining it </w:t>
      </w:r>
      <w:del w:id="231" w:author="Kevin Henehan" w:date="2018-02-01T13:15:00Z">
        <w:r w:rsidDel="00305703">
          <w:rPr>
            <w:noProof/>
          </w:rPr>
          <w:delText xml:space="preserve">is </w:delText>
        </w:r>
      </w:del>
      <w:r>
        <w:rPr>
          <w:noProof/>
        </w:rPr>
        <w:t>even more so, which makes building community around lessons (</w:t>
      </w:r>
      <w:del w:id="232" w:author="Kevin Henehan" w:date="2018-02-01T13:15:00Z">
        <w:r w:rsidDel="00305703">
          <w:rPr>
            <w:noProof/>
          </w:rPr>
          <w:delText xml:space="preserve"> </w:delText>
        </w:r>
      </w:del>
      <w:r>
        <w:rPr>
          <w:noProof/>
        </w:rPr>
        <w:t>Rule 5</w:t>
      </w:r>
      <w:del w:id="233" w:author="Kevin Henehan" w:date="2018-02-01T13:15:00Z">
        <w:r w:rsidDel="00305703">
          <w:rPr>
            <w:noProof/>
          </w:rPr>
          <w:delText xml:space="preserve"> </w:delText>
        </w:r>
      </w:del>
      <w:r>
        <w:rPr>
          <w:noProof/>
        </w:rPr>
        <w:t>) all the more important. In particular, it is vital to engage the learners as equal participants in that community</w:t>
      </w:r>
      <w:ins w:id="234" w:author="Kevin Henehan" w:date="2018-02-01T13:16:00Z">
        <w:r w:rsidR="00305703">
          <w:rPr>
            <w:noProof/>
          </w:rPr>
          <w:t>.</w:t>
        </w:r>
      </w:ins>
      <w:del w:id="235" w:author="Kevin Henehan" w:date="2018-02-01T13:16:00Z">
        <w:r w:rsidDel="00305703">
          <w:rPr>
            <w:noProof/>
          </w:rPr>
          <w:delText>:</w:delText>
        </w:r>
      </w:del>
      <w:r>
        <w:rPr>
          <w:noProof/>
        </w:rPr>
        <w:t xml:space="preserve"> </w:t>
      </w:r>
      <w:del w:id="236" w:author="Kevin Henehan" w:date="2018-02-01T13:16:00Z">
        <w:r w:rsidDel="00305703">
          <w:rPr>
            <w:noProof/>
          </w:rPr>
          <w:delText>t</w:delText>
        </w:r>
      </w:del>
      <w:ins w:id="237" w:author="Kevin Henehan" w:date="2018-02-01T13:16:00Z">
        <w:r w:rsidR="00305703">
          <w:rPr>
            <w:noProof/>
          </w:rPr>
          <w:t>T</w:t>
        </w:r>
      </w:ins>
      <w:r>
        <w:rPr>
          <w:noProof/>
        </w:rPr>
        <w:t xml:space="preserve">hey should </w:t>
      </w:r>
      <w:del w:id="238" w:author="Kevin Henehan" w:date="2018-02-01T13:16:00Z">
        <w:r w:rsidDel="00305703">
          <w:rPr>
            <w:noProof/>
          </w:rPr>
          <w:delText xml:space="preserve">both </w:delText>
        </w:r>
      </w:del>
      <w:r>
        <w:rPr>
          <w:noProof/>
        </w:rPr>
        <w:t>be able to propose updates, corrections, and additions to lessons</w:t>
      </w:r>
      <w:del w:id="239" w:author="Kevin Henehan" w:date="2018-02-01T13:16:00Z">
        <w:r w:rsidDel="00305703">
          <w:rPr>
            <w:noProof/>
          </w:rPr>
          <w:delText>,</w:delText>
        </w:r>
      </w:del>
      <w:r>
        <w:rPr>
          <w:noProof/>
        </w:rPr>
        <w:t xml:space="preserve"> and know that they are encouraged to do so (</w:t>
      </w:r>
      <w:del w:id="240" w:author="Kevin Henehan" w:date="2018-02-01T13:16:00Z">
        <w:r w:rsidDel="00305703">
          <w:rPr>
            <w:noProof/>
          </w:rPr>
          <w:delText xml:space="preserve"> </w:delText>
        </w:r>
      </w:del>
      <w:r>
        <w:rPr>
          <w:noProof/>
        </w:rPr>
        <w:t>Rule 4</w:t>
      </w:r>
      <w:del w:id="241" w:author="Kevin Henehan" w:date="2018-02-01T13:16:00Z">
        <w:r w:rsidDel="00305703">
          <w:rPr>
            <w:noProof/>
          </w:rPr>
          <w:delText xml:space="preserve"> </w:delText>
        </w:r>
      </w:del>
      <w:r>
        <w:rPr>
          <w:noProof/>
        </w:rPr>
        <w:t>).</w:t>
      </w:r>
    </w:p>
    <w:p w14:paraId="377E3F9B" w14:textId="77777777" w:rsidR="00E84C84" w:rsidRDefault="00E84C84">
      <w:pPr>
        <w:tabs>
          <w:tab w:val="center" w:pos="4800"/>
          <w:tab w:val="right" w:pos="9500"/>
        </w:tabs>
        <w:ind w:firstLine="720"/>
        <w:jc w:val="both"/>
        <w:rPr>
          <w:rFonts w:ascii="Times New Roman" w:hAnsi="Times New Roman" w:cs="Times New Roman"/>
          <w:noProof/>
        </w:rPr>
      </w:pPr>
      <w:r>
        <w:rPr>
          <w:noProof/>
        </w:rPr>
        <w:t xml:space="preserve"> </w:t>
      </w:r>
    </w:p>
    <w:p w14:paraId="015ADD14" w14:textId="3EC68D4F" w:rsidR="00E84C84" w:rsidRDefault="009508FE">
      <w:pPr>
        <w:pStyle w:val="Heading2"/>
        <w:tabs>
          <w:tab w:val="center" w:pos="4800"/>
          <w:tab w:val="right" w:pos="9500"/>
        </w:tabs>
      </w:pPr>
      <w:ins w:id="242" w:author="Kevin Henehan" w:date="2018-02-01T14:52:00Z">
        <w:r>
          <w:t xml:space="preserve">Rule </w:t>
        </w:r>
      </w:ins>
      <w:r w:rsidR="00E84C84">
        <w:t>10</w:t>
      </w:r>
      <w:ins w:id="243" w:author="Kevin Henehan" w:date="2018-02-06T10:24:00Z">
        <w:r w:rsidR="008F01E1">
          <w:t>:</w:t>
        </w:r>
      </w:ins>
      <w:del w:id="244" w:author="Kevin Henehan" w:date="2018-02-06T10:24:00Z">
        <w:r w:rsidR="0072624F" w:rsidDel="008F01E1">
          <w:delText>.</w:delText>
        </w:r>
      </w:del>
      <w:r w:rsidR="00E84C84">
        <w:t xml:space="preserve"> </w:t>
      </w:r>
      <w:del w:id="245" w:author="JJ Editorial" w:date="2018-02-06T13:33:00Z">
        <w:r w:rsidR="00E84C84" w:rsidDel="00911E8A">
          <w:delText xml:space="preserve"> </w:delText>
        </w:r>
      </w:del>
      <w:bookmarkStart w:id="246" w:name="GrindEQpgref5a6f713d11"/>
      <w:bookmarkEnd w:id="246"/>
      <w:r w:rsidR="00E84C84">
        <w:t>You can't please everyone</w:t>
      </w:r>
    </w:p>
    <w:p w14:paraId="15DFEB7C" w14:textId="77777777" w:rsidR="00E84C84" w:rsidRDefault="00E84C84">
      <w:pPr>
        <w:tabs>
          <w:tab w:val="center" w:pos="4800"/>
          <w:tab w:val="right" w:pos="9500"/>
        </w:tabs>
        <w:ind w:firstLine="720"/>
        <w:jc w:val="both"/>
        <w:rPr>
          <w:rFonts w:ascii="Times New Roman" w:hAnsi="Times New Roman" w:cs="Times New Roman"/>
          <w:noProof/>
        </w:rPr>
      </w:pPr>
    </w:p>
    <w:p w14:paraId="4A59B5C3" w14:textId="06D4E316" w:rsidR="00E84C84" w:rsidRDefault="00E84C84">
      <w:pPr>
        <w:tabs>
          <w:tab w:val="center" w:pos="4800"/>
          <w:tab w:val="right" w:pos="9500"/>
        </w:tabs>
        <w:ind w:firstLine="720"/>
        <w:jc w:val="both"/>
        <w:rPr>
          <w:rFonts w:ascii="Times New Roman" w:hAnsi="Times New Roman" w:cs="Times New Roman"/>
          <w:noProof/>
        </w:rPr>
      </w:pPr>
      <w:r>
        <w:rPr>
          <w:noProof/>
        </w:rPr>
        <w:t xml:space="preserve">No single lesson can be right for every learner. Two people with no prior knowledge of a specific subject may still be able to move at different speeds because of different levels of general background knowledge. Similarly, lessons on ecology for learners in Utah and Vietnam will probably be </w:t>
      </w:r>
      <w:ins w:id="247" w:author="Kevin Henehan" w:date="2018-02-01T13:17:00Z">
        <w:r w:rsidR="00305703">
          <w:rPr>
            <w:noProof/>
          </w:rPr>
          <w:t>most</w:t>
        </w:r>
      </w:ins>
      <w:del w:id="248" w:author="Kevin Henehan" w:date="2018-02-01T13:17:00Z">
        <w:r w:rsidDel="00305703">
          <w:rPr>
            <w:noProof/>
          </w:rPr>
          <w:delText>more</w:delText>
        </w:r>
      </w:del>
      <w:r>
        <w:rPr>
          <w:noProof/>
        </w:rPr>
        <w:t xml:space="preserve"> relatable if they use different examples. A community may therefore maintain several differently</w:t>
      </w:r>
      <w:del w:id="249" w:author="Kevin Henehan" w:date="2018-02-01T13:17:00Z">
        <w:r w:rsidDel="00305703">
          <w:rPr>
            <w:noProof/>
          </w:rPr>
          <w:delText>-</w:delText>
        </w:r>
      </w:del>
      <w:ins w:id="250" w:author="Kevin Henehan" w:date="2018-02-01T13:17:00Z">
        <w:r w:rsidR="00305703">
          <w:rPr>
            <w:noProof/>
          </w:rPr>
          <w:t xml:space="preserve"> </w:t>
        </w:r>
      </w:ins>
      <w:r>
        <w:rPr>
          <w:noProof/>
        </w:rPr>
        <w:t>oriented or differently</w:t>
      </w:r>
      <w:del w:id="251" w:author="Kevin Henehan" w:date="2018-02-01T13:17:00Z">
        <w:r w:rsidDel="00305703">
          <w:rPr>
            <w:noProof/>
          </w:rPr>
          <w:delText>-</w:delText>
        </w:r>
      </w:del>
      <w:ins w:id="252" w:author="Kevin Henehan" w:date="2018-02-01T13:17:00Z">
        <w:r w:rsidR="00305703">
          <w:rPr>
            <w:noProof/>
          </w:rPr>
          <w:t xml:space="preserve"> </w:t>
        </w:r>
      </w:ins>
      <w:r>
        <w:rPr>
          <w:noProof/>
        </w:rPr>
        <w:t>paced lessons on a single topic, just as programming languages provide several different libraries for doing the same general thing with different levels of performance and complexity.</w:t>
      </w:r>
    </w:p>
    <w:p w14:paraId="6E9EC447" w14:textId="77777777" w:rsidR="00E84C84" w:rsidRDefault="00E84C84">
      <w:pPr>
        <w:tabs>
          <w:tab w:val="center" w:pos="4800"/>
          <w:tab w:val="right" w:pos="9500"/>
        </w:tabs>
        <w:ind w:firstLine="720"/>
        <w:jc w:val="both"/>
        <w:rPr>
          <w:rFonts w:ascii="Times New Roman" w:hAnsi="Times New Roman" w:cs="Times New Roman"/>
          <w:noProof/>
        </w:rPr>
      </w:pPr>
      <w:r>
        <w:rPr>
          <w:noProof/>
        </w:rPr>
        <w:t>Similarly, no lesson development community can serve all purposes. Some groups may prioritize rapid evolution, while others may prefer a "measure twice, cut once" approach. If there are complementary ways to explain something</w:t>
      </w:r>
      <w:del w:id="253" w:author="Kevin Henehan" w:date="2018-02-06T10:24:00Z">
        <w:r w:rsidDel="008F01E1">
          <w:rPr>
            <w:noProof/>
          </w:rPr>
          <w:delText>,</w:delText>
        </w:r>
      </w:del>
      <w:r>
        <w:rPr>
          <w:noProof/>
        </w:rPr>
        <w:t xml:space="preserve"> or points of view that can cohabit respectfully, it may be possible to present them side by side. There are good pedagogical reasons to do this even if </w:t>
      </w:r>
      <w:r w:rsidRPr="00305703">
        <w:rPr>
          <w:noProof/>
        </w:rPr>
        <w:t xml:space="preserve">contributors </w:t>
      </w:r>
      <w:r w:rsidRPr="00305703">
        <w:rPr>
          <w:iCs/>
          <w:noProof/>
          <w:rPrChange w:id="254" w:author="Kevin Henehan" w:date="2018-02-01T13:18:00Z">
            <w:rPr>
              <w:i/>
              <w:iCs/>
              <w:noProof/>
            </w:rPr>
          </w:rPrChange>
        </w:rPr>
        <w:t>do not</w:t>
      </w:r>
      <w:r>
        <w:rPr>
          <w:noProof/>
        </w:rPr>
        <w:t xml:space="preserve"> disagree: weighing alternatives fosters higher-order thinking.</w:t>
      </w:r>
    </w:p>
    <w:p w14:paraId="5BDCD66C" w14:textId="2F0C3242" w:rsidR="00E84C84" w:rsidRDefault="00E84C84">
      <w:pPr>
        <w:tabs>
          <w:tab w:val="center" w:pos="4800"/>
          <w:tab w:val="right" w:pos="9500"/>
        </w:tabs>
        <w:ind w:firstLine="720"/>
        <w:jc w:val="both"/>
        <w:rPr>
          <w:rFonts w:ascii="Times New Roman" w:hAnsi="Times New Roman" w:cs="Times New Roman"/>
          <w:noProof/>
        </w:rPr>
      </w:pPr>
      <w:r>
        <w:rPr>
          <w:noProof/>
        </w:rPr>
        <w:t>But sometimes choices must be made. The open</w:t>
      </w:r>
      <w:del w:id="255" w:author="Kevin Henehan" w:date="2018-02-06T10:25:00Z">
        <w:r w:rsidDel="008F01E1">
          <w:rPr>
            <w:noProof/>
          </w:rPr>
          <w:delText xml:space="preserve"> </w:delText>
        </w:r>
      </w:del>
      <w:ins w:id="256" w:author="Kevin Henehan" w:date="2018-02-06T10:25:00Z">
        <w:r w:rsidR="008F01E1">
          <w:rPr>
            <w:noProof/>
          </w:rPr>
          <w:t>-</w:t>
        </w:r>
      </w:ins>
      <w:r>
        <w:rPr>
          <w:noProof/>
        </w:rPr>
        <w:t>source software community has wrestled with these issues for three decades</w:t>
      </w:r>
      <w:del w:id="257" w:author="Kevin Henehan" w:date="2018-02-06T10:26:00Z">
        <w:r w:rsidDel="000826B3">
          <w:rPr>
            <w:noProof/>
          </w:rPr>
          <w:delText>,</w:delText>
        </w:r>
      </w:del>
      <w:r>
        <w:rPr>
          <w:noProof/>
        </w:rPr>
        <w:t xml:space="preserve"> and has evolved some best practices to address them [13]. As discussed in </w:t>
      </w:r>
      <w:del w:id="258" w:author="Kevin Henehan" w:date="2018-02-01T13:19:00Z">
        <w:r w:rsidDel="00305703">
          <w:rPr>
            <w:noProof/>
          </w:rPr>
          <w:delText xml:space="preserve"> </w:delText>
        </w:r>
      </w:del>
      <w:r>
        <w:rPr>
          <w:noProof/>
        </w:rPr>
        <w:t>Rule 4</w:t>
      </w:r>
      <w:del w:id="259" w:author="Kevin Henehan" w:date="2018-02-01T13:19:00Z">
        <w:r w:rsidDel="00305703">
          <w:rPr>
            <w:noProof/>
          </w:rPr>
          <w:delText xml:space="preserve"> </w:delText>
        </w:r>
      </w:del>
      <w:r>
        <w:rPr>
          <w:noProof/>
        </w:rPr>
        <w:t>, the first step is to have a clear governance structure and a clear, permissive license. Minor disagreements should be discussed openly and respectfully. If they turn out not to be so minor after all, contributors should split off and evolve the lesson in the way they see best. (This is one of the reasons to have a permissive license.)</w:t>
      </w:r>
    </w:p>
    <w:p w14:paraId="421AC62D" w14:textId="77777777" w:rsidR="00E84C84" w:rsidRDefault="00E84C84">
      <w:pPr>
        <w:tabs>
          <w:tab w:val="center" w:pos="4800"/>
          <w:tab w:val="right" w:pos="9500"/>
        </w:tabs>
        <w:ind w:firstLine="720"/>
        <w:jc w:val="both"/>
        <w:rPr>
          <w:rFonts w:ascii="Times New Roman" w:hAnsi="Times New Roman" w:cs="Times New Roman"/>
          <w:noProof/>
        </w:rPr>
      </w:pPr>
      <w:r>
        <w:rPr>
          <w:noProof/>
        </w:rPr>
        <w:t>These splits rarely happen in practice. When they do, it is important to remember that we all share the same vision of better lessons</w:t>
      </w:r>
      <w:del w:id="260" w:author="Kevin Henehan" w:date="2018-02-06T10:26:00Z">
        <w:r w:rsidDel="000826B3">
          <w:rPr>
            <w:noProof/>
          </w:rPr>
          <w:delText>,</w:delText>
        </w:r>
      </w:del>
      <w:r>
        <w:rPr>
          <w:noProof/>
        </w:rPr>
        <w:t xml:space="preserve"> built together.</w:t>
      </w:r>
    </w:p>
    <w:p w14:paraId="18317721" w14:textId="77777777" w:rsidR="00E84C84" w:rsidRDefault="00E84C84">
      <w:pPr>
        <w:tabs>
          <w:tab w:val="center" w:pos="4800"/>
          <w:tab w:val="right" w:pos="9500"/>
        </w:tabs>
        <w:ind w:firstLine="720"/>
        <w:jc w:val="both"/>
        <w:rPr>
          <w:rFonts w:ascii="Times New Roman" w:hAnsi="Times New Roman" w:cs="Times New Roman"/>
          <w:noProof/>
        </w:rPr>
      </w:pPr>
    </w:p>
    <w:p w14:paraId="3CB3EB1B" w14:textId="77777777" w:rsidR="00E84C84" w:rsidRDefault="00E84C84">
      <w:pPr>
        <w:pStyle w:val="Heading2"/>
        <w:tabs>
          <w:tab w:val="center" w:pos="4800"/>
          <w:tab w:val="right" w:pos="9500"/>
        </w:tabs>
      </w:pPr>
      <w:r>
        <w:t>Conclusion</w:t>
      </w:r>
    </w:p>
    <w:p w14:paraId="5D4F3489" w14:textId="77777777" w:rsidR="00E84C84" w:rsidRDefault="00E84C84">
      <w:pPr>
        <w:tabs>
          <w:tab w:val="center" w:pos="4800"/>
          <w:tab w:val="right" w:pos="9500"/>
        </w:tabs>
        <w:ind w:firstLine="720"/>
        <w:jc w:val="both"/>
        <w:rPr>
          <w:rFonts w:ascii="Times New Roman" w:hAnsi="Times New Roman" w:cs="Times New Roman"/>
          <w:noProof/>
        </w:rPr>
      </w:pPr>
    </w:p>
    <w:p w14:paraId="429F61C8" w14:textId="6F4D49BE" w:rsidR="00E84C84" w:rsidRDefault="00E84C84">
      <w:pPr>
        <w:tabs>
          <w:tab w:val="center" w:pos="4800"/>
          <w:tab w:val="right" w:pos="9500"/>
        </w:tabs>
        <w:ind w:firstLine="720"/>
        <w:jc w:val="both"/>
        <w:rPr>
          <w:rFonts w:ascii="Times New Roman" w:hAnsi="Times New Roman" w:cs="Times New Roman"/>
          <w:noProof/>
        </w:rPr>
      </w:pPr>
      <w:r>
        <w:rPr>
          <w:noProof/>
        </w:rPr>
        <w:t xml:space="preserve">Every day, teachers all over the world spend countless hours duplicating each other's work. These </w:t>
      </w:r>
      <w:del w:id="261" w:author="Kevin Henehan" w:date="2018-02-01T13:20:00Z">
        <w:r w:rsidDel="00305703">
          <w:rPr>
            <w:noProof/>
          </w:rPr>
          <w:delText>ten</w:delText>
        </w:r>
      </w:del>
      <w:ins w:id="262" w:author="Kevin Henehan" w:date="2018-02-01T13:20:00Z">
        <w:r w:rsidR="00305703">
          <w:rPr>
            <w:noProof/>
          </w:rPr>
          <w:t>10</w:t>
        </w:r>
      </w:ins>
      <w:r>
        <w:rPr>
          <w:noProof/>
        </w:rPr>
        <w:t xml:space="preserve"> rules provide an alternative: adopting the model of collaborative software development to make more robust and sustainable lessons in all domains that can be continually </w:t>
      </w:r>
      <w:r>
        <w:rPr>
          <w:noProof/>
        </w:rPr>
        <w:lastRenderedPageBreak/>
        <w:t>improved by those who use them. We hope that our experiences can help others teach more with more impact and less effort.</w:t>
      </w:r>
    </w:p>
    <w:p w14:paraId="777712B7" w14:textId="77777777" w:rsidR="00E84C84" w:rsidRDefault="00E84C84">
      <w:pPr>
        <w:tabs>
          <w:tab w:val="center" w:pos="4800"/>
          <w:tab w:val="right" w:pos="9500"/>
        </w:tabs>
        <w:ind w:firstLine="720"/>
        <w:jc w:val="both"/>
        <w:rPr>
          <w:rFonts w:ascii="Times New Roman" w:hAnsi="Times New Roman" w:cs="Times New Roman"/>
          <w:noProof/>
        </w:rPr>
      </w:pPr>
    </w:p>
    <w:p w14:paraId="2E15E740" w14:textId="77777777" w:rsidR="00E84C84" w:rsidRPr="009E4D1B" w:rsidRDefault="00E84C84">
      <w:pPr>
        <w:pStyle w:val="Heading3"/>
        <w:tabs>
          <w:tab w:val="center" w:pos="4800"/>
          <w:tab w:val="right" w:pos="9500"/>
        </w:tabs>
        <w:rPr>
          <w:sz w:val="32"/>
          <w:szCs w:val="32"/>
        </w:rPr>
      </w:pPr>
      <w:r w:rsidRPr="009E4D1B">
        <w:rPr>
          <w:sz w:val="32"/>
          <w:szCs w:val="32"/>
        </w:rPr>
        <w:t>Acknowledgments</w:t>
      </w:r>
    </w:p>
    <w:p w14:paraId="195543F7" w14:textId="77777777" w:rsidR="00E84C84" w:rsidRDefault="00E84C84">
      <w:pPr>
        <w:tabs>
          <w:tab w:val="center" w:pos="4800"/>
          <w:tab w:val="right" w:pos="9500"/>
        </w:tabs>
        <w:ind w:firstLine="720"/>
        <w:jc w:val="both"/>
        <w:rPr>
          <w:rFonts w:ascii="Times New Roman" w:hAnsi="Times New Roman" w:cs="Times New Roman"/>
          <w:noProof/>
        </w:rPr>
      </w:pPr>
    </w:p>
    <w:p w14:paraId="771D19AB" w14:textId="77777777" w:rsidR="00E84C84" w:rsidRDefault="00E84C84">
      <w:pPr>
        <w:tabs>
          <w:tab w:val="center" w:pos="4800"/>
          <w:tab w:val="right" w:pos="9500"/>
        </w:tabs>
        <w:ind w:firstLine="720"/>
        <w:jc w:val="both"/>
        <w:rPr>
          <w:rFonts w:ascii="Times New Roman" w:hAnsi="Times New Roman" w:cs="Times New Roman"/>
          <w:noProof/>
        </w:rPr>
      </w:pPr>
      <w:r>
        <w:rPr>
          <w:noProof/>
        </w:rPr>
        <w:t>We are grateful to everyone who provided feedback on this paper, including James Baker, Nathan Moore, Pariksheet Nanda, Tom Pollard, Byron Smith, and Andrew Walker. We are also grateful to the hundreds of people who have contributed to Programming Historian, Data Carpentry, Software Carpentry, and Library Carpentry over many years.</w:t>
      </w:r>
    </w:p>
    <w:p w14:paraId="326EA524" w14:textId="77777777" w:rsidR="00E84C84" w:rsidRDefault="00E84C84">
      <w:pPr>
        <w:tabs>
          <w:tab w:val="center" w:pos="4800"/>
          <w:tab w:val="right" w:pos="9500"/>
        </w:tabs>
        <w:ind w:firstLine="720"/>
        <w:jc w:val="both"/>
        <w:rPr>
          <w:rFonts w:ascii="Times New Roman" w:hAnsi="Times New Roman" w:cs="Times New Roman"/>
          <w:noProof/>
        </w:rPr>
      </w:pPr>
    </w:p>
    <w:p w14:paraId="59C21ED5" w14:textId="77777777" w:rsidR="00E84C84" w:rsidRDefault="00E84C84">
      <w:pPr>
        <w:tabs>
          <w:tab w:val="center" w:pos="4800"/>
          <w:tab w:val="right" w:pos="9500"/>
        </w:tabs>
        <w:ind w:firstLine="720"/>
        <w:jc w:val="both"/>
        <w:rPr>
          <w:rFonts w:ascii="Times New Roman" w:hAnsi="Times New Roman" w:cs="Times New Roman"/>
          <w:noProof/>
        </w:rPr>
      </w:pPr>
    </w:p>
    <w:p w14:paraId="0725B988" w14:textId="77777777" w:rsidR="00E84C84" w:rsidRDefault="00E84C84">
      <w:pPr>
        <w:tabs>
          <w:tab w:val="center" w:pos="4800"/>
          <w:tab w:val="right" w:pos="9500"/>
        </w:tabs>
        <w:ind w:firstLine="720"/>
        <w:jc w:val="both"/>
        <w:rPr>
          <w:rFonts w:ascii="Times New Roman" w:hAnsi="Times New Roman" w:cs="Times New Roman"/>
          <w:noProof/>
        </w:rPr>
      </w:pPr>
      <w:r>
        <w:rPr>
          <w:rFonts w:ascii="Times New Roman" w:hAnsi="Times New Roman" w:cs="Times New Roman"/>
          <w:noProof/>
        </w:rPr>
        <w:br w:type="page"/>
      </w:r>
    </w:p>
    <w:p w14:paraId="4D4B5C50" w14:textId="77777777" w:rsidR="00E84C84" w:rsidRDefault="00E84C84">
      <w:pPr>
        <w:tabs>
          <w:tab w:val="center" w:pos="4800"/>
          <w:tab w:val="right" w:pos="9500"/>
        </w:tabs>
        <w:ind w:firstLine="720"/>
        <w:jc w:val="both"/>
        <w:rPr>
          <w:rFonts w:ascii="Times New Roman" w:hAnsi="Times New Roman" w:cs="Times New Roman"/>
          <w:noProof/>
        </w:rPr>
      </w:pPr>
    </w:p>
    <w:p w14:paraId="5F2154F5" w14:textId="77777777" w:rsidR="00E84C84" w:rsidRDefault="00E84C84">
      <w:pPr>
        <w:tabs>
          <w:tab w:val="center" w:pos="4800"/>
          <w:tab w:val="right" w:pos="9500"/>
        </w:tabs>
        <w:ind w:firstLine="720"/>
        <w:rPr>
          <w:rFonts w:ascii="Times New Roman" w:hAnsi="Times New Roman" w:cs="Times New Roman"/>
          <w:noProof/>
        </w:rPr>
      </w:pPr>
    </w:p>
    <w:p w14:paraId="1CC52A6D" w14:textId="77777777" w:rsidR="00E84C84" w:rsidRDefault="00E84C84">
      <w:pPr>
        <w:tabs>
          <w:tab w:val="center" w:pos="4800"/>
          <w:tab w:val="right" w:pos="9500"/>
        </w:tabs>
        <w:ind w:firstLine="720"/>
        <w:rPr>
          <w:rFonts w:ascii="Times New Roman" w:hAnsi="Times New Roman" w:cs="Times New Roman"/>
          <w:noProof/>
        </w:rPr>
      </w:pPr>
      <w:r>
        <w:rPr>
          <w:b/>
          <w:bCs/>
          <w:noProof/>
          <w:sz w:val="32"/>
          <w:szCs w:val="32"/>
        </w:rPr>
        <w:t>References</w:t>
      </w:r>
    </w:p>
    <w:p w14:paraId="52F94EE5" w14:textId="77777777" w:rsidR="00E84C84" w:rsidRDefault="00E84C84">
      <w:pPr>
        <w:tabs>
          <w:tab w:val="center" w:pos="4800"/>
          <w:tab w:val="right" w:pos="9500"/>
        </w:tabs>
        <w:ind w:firstLine="720"/>
        <w:rPr>
          <w:rFonts w:ascii="Times New Roman" w:hAnsi="Times New Roman" w:cs="Times New Roman"/>
          <w:noProof/>
        </w:rPr>
      </w:pPr>
    </w:p>
    <w:p w14:paraId="415482FB" w14:textId="77777777" w:rsidR="00E84C84" w:rsidRDefault="00E84C84">
      <w:pPr>
        <w:tabs>
          <w:tab w:val="center" w:pos="4800"/>
          <w:tab w:val="right" w:pos="9500"/>
        </w:tabs>
        <w:ind w:firstLine="720"/>
        <w:rPr>
          <w:rFonts w:ascii="Times New Roman" w:hAnsi="Times New Roman" w:cs="Times New Roman"/>
          <w:noProof/>
        </w:rPr>
      </w:pPr>
    </w:p>
    <w:p w14:paraId="62319E37" w14:textId="73C00D39" w:rsidR="00E84C84" w:rsidRDefault="00E84C84">
      <w:pPr>
        <w:tabs>
          <w:tab w:val="center" w:pos="4800"/>
          <w:tab w:val="right" w:pos="9500"/>
        </w:tabs>
        <w:ind w:firstLine="720"/>
        <w:rPr>
          <w:rFonts w:ascii="Times New Roman" w:hAnsi="Times New Roman" w:cs="Times New Roman"/>
          <w:noProof/>
        </w:rPr>
      </w:pPr>
      <w:del w:id="263" w:author="Kevin Henehan" w:date="2018-02-06T10:09:00Z">
        <w:r w:rsidDel="00A70DA3">
          <w:rPr>
            <w:noProof/>
          </w:rPr>
          <w:delText>[</w:delText>
        </w:r>
      </w:del>
      <w:r>
        <w:rPr>
          <w:noProof/>
        </w:rPr>
        <w:t>1</w:t>
      </w:r>
      <w:del w:id="264" w:author="Kevin Henehan" w:date="2018-02-06T10:09:00Z">
        <w:r w:rsidDel="00A70DA3">
          <w:rPr>
            <w:noProof/>
          </w:rPr>
          <w:delText>]</w:delText>
        </w:r>
      </w:del>
      <w:ins w:id="265" w:author="Kevin Henehan" w:date="2018-02-06T10:09:00Z">
        <w:r w:rsidR="00A70DA3">
          <w:rPr>
            <w:noProof/>
          </w:rPr>
          <w:t>.</w:t>
        </w:r>
      </w:ins>
      <w:r>
        <w:rPr>
          <w:noProof/>
        </w:rPr>
        <w:t xml:space="preserve">  Afanador-Llach MJ, Baker J, Crymble A, Gayol V, Gibbs F, Lincoln M, McDaniel C, Milligan I, Parr J, Castro AR, Knuppel AS, Visconti A, Walsh B, Wieringa J.  Programming Historian,  </w:t>
      </w:r>
      <w:commentRangeStart w:id="266"/>
      <w:r w:rsidR="00917889">
        <w:rPr>
          <w:noProof/>
        </w:rPr>
        <w:t>Available</w:t>
      </w:r>
      <w:commentRangeEnd w:id="266"/>
      <w:r w:rsidR="001F0702">
        <w:rPr>
          <w:rStyle w:val="CommentReference"/>
        </w:rPr>
        <w:commentReference w:id="266"/>
      </w:r>
      <w:r w:rsidR="00917889">
        <w:rPr>
          <w:noProof/>
        </w:rPr>
        <w:t xml:space="preserve"> from: </w:t>
      </w:r>
      <w:ins w:id="267" w:author="Kevin Henehan" w:date="2018-02-01T14:58:00Z">
        <w:r w:rsidR="009508FE">
          <w:rPr>
            <w:noProof/>
          </w:rPr>
          <w:fldChar w:fldCharType="begin"/>
        </w:r>
        <w:r w:rsidR="009508FE">
          <w:rPr>
            <w:noProof/>
          </w:rPr>
          <w:instrText xml:space="preserve"> HYPERLINK "</w:instrText>
        </w:r>
      </w:ins>
      <w:r w:rsidR="009508FE">
        <w:rPr>
          <w:noProof/>
        </w:rPr>
        <w:instrText>https://programminghistorian.org/</w:instrText>
      </w:r>
      <w:ins w:id="268" w:author="Kevin Henehan" w:date="2018-02-01T14:58:00Z">
        <w:r w:rsidR="009508FE">
          <w:rPr>
            <w:noProof/>
          </w:rPr>
          <w:instrText xml:space="preserve">" </w:instrText>
        </w:r>
        <w:r w:rsidR="009508FE">
          <w:rPr>
            <w:noProof/>
          </w:rPr>
          <w:fldChar w:fldCharType="separate"/>
        </w:r>
      </w:ins>
      <w:r w:rsidR="009508FE" w:rsidRPr="00CA416A">
        <w:rPr>
          <w:rStyle w:val="Hyperlink"/>
          <w:noProof/>
        </w:rPr>
        <w:t>https://programminghistorian.org/</w:t>
      </w:r>
      <w:ins w:id="269" w:author="Kevin Henehan" w:date="2018-02-01T14:58:00Z">
        <w:r w:rsidR="009508FE">
          <w:rPr>
            <w:noProof/>
          </w:rPr>
          <w:fldChar w:fldCharType="end"/>
        </w:r>
      </w:ins>
      <w:r>
        <w:rPr>
          <w:noProof/>
        </w:rPr>
        <w:t>.</w:t>
      </w:r>
    </w:p>
    <w:p w14:paraId="248F8550" w14:textId="77777777" w:rsidR="00E84C84" w:rsidRDefault="00E84C84">
      <w:pPr>
        <w:tabs>
          <w:tab w:val="center" w:pos="4800"/>
          <w:tab w:val="right" w:pos="9500"/>
        </w:tabs>
        <w:ind w:firstLine="720"/>
        <w:rPr>
          <w:rFonts w:ascii="Times New Roman" w:hAnsi="Times New Roman" w:cs="Times New Roman"/>
          <w:noProof/>
        </w:rPr>
      </w:pPr>
    </w:p>
    <w:p w14:paraId="30FA2608" w14:textId="77777777" w:rsidR="00E84C84" w:rsidRDefault="00E84C84">
      <w:pPr>
        <w:tabs>
          <w:tab w:val="center" w:pos="4800"/>
          <w:tab w:val="right" w:pos="9500"/>
        </w:tabs>
        <w:ind w:firstLine="720"/>
        <w:rPr>
          <w:rFonts w:ascii="Times New Roman" w:hAnsi="Times New Roman" w:cs="Times New Roman"/>
          <w:noProof/>
        </w:rPr>
      </w:pPr>
    </w:p>
    <w:p w14:paraId="0791BDD4" w14:textId="29C83107" w:rsidR="00E84C84" w:rsidRDefault="00E84C84">
      <w:pPr>
        <w:tabs>
          <w:tab w:val="center" w:pos="4800"/>
          <w:tab w:val="right" w:pos="9500"/>
        </w:tabs>
        <w:ind w:firstLine="720"/>
        <w:rPr>
          <w:rFonts w:ascii="Times New Roman" w:hAnsi="Times New Roman" w:cs="Times New Roman"/>
          <w:noProof/>
        </w:rPr>
      </w:pPr>
      <w:del w:id="270" w:author="Kevin Henehan" w:date="2018-02-06T10:09:00Z">
        <w:r w:rsidDel="00A70DA3">
          <w:rPr>
            <w:noProof/>
          </w:rPr>
          <w:delText>[</w:delText>
        </w:r>
      </w:del>
      <w:r>
        <w:rPr>
          <w:noProof/>
        </w:rPr>
        <w:t>2</w:t>
      </w:r>
      <w:ins w:id="271" w:author="Kevin Henehan" w:date="2018-02-06T10:09:00Z">
        <w:r w:rsidR="00A70DA3">
          <w:rPr>
            <w:noProof/>
          </w:rPr>
          <w:t>.</w:t>
        </w:r>
      </w:ins>
      <w:del w:id="272" w:author="Kevin Henehan" w:date="2018-02-06T10:09:00Z">
        <w:r w:rsidDel="00A70DA3">
          <w:rPr>
            <w:noProof/>
          </w:rPr>
          <w:delText>]</w:delText>
        </w:r>
      </w:del>
      <w:r>
        <w:rPr>
          <w:noProof/>
        </w:rPr>
        <w:t xml:space="preserve">  Ambrose SA, Bridges MW, DiPietro M, Lovett MC, Norman MK.  How Learning Works.  Jossey-Bass; 2010.</w:t>
      </w:r>
    </w:p>
    <w:p w14:paraId="7D2C14FA" w14:textId="77777777" w:rsidR="00E84C84" w:rsidRDefault="00E84C84">
      <w:pPr>
        <w:tabs>
          <w:tab w:val="center" w:pos="4800"/>
          <w:tab w:val="right" w:pos="9500"/>
        </w:tabs>
        <w:ind w:firstLine="720"/>
        <w:rPr>
          <w:rFonts w:ascii="Times New Roman" w:hAnsi="Times New Roman" w:cs="Times New Roman"/>
          <w:noProof/>
        </w:rPr>
      </w:pPr>
    </w:p>
    <w:p w14:paraId="1F2DA60C" w14:textId="77777777" w:rsidR="00E84C84" w:rsidRDefault="00E84C84">
      <w:pPr>
        <w:tabs>
          <w:tab w:val="center" w:pos="4800"/>
          <w:tab w:val="right" w:pos="9500"/>
        </w:tabs>
        <w:ind w:firstLine="720"/>
        <w:rPr>
          <w:rFonts w:ascii="Times New Roman" w:hAnsi="Times New Roman" w:cs="Times New Roman"/>
          <w:noProof/>
        </w:rPr>
      </w:pPr>
    </w:p>
    <w:p w14:paraId="3547CB24" w14:textId="30570DF2" w:rsidR="00E84C84" w:rsidRDefault="00E84C84">
      <w:pPr>
        <w:tabs>
          <w:tab w:val="center" w:pos="4800"/>
          <w:tab w:val="right" w:pos="9500"/>
        </w:tabs>
        <w:ind w:firstLine="720"/>
        <w:rPr>
          <w:rFonts w:ascii="Times New Roman" w:hAnsi="Times New Roman" w:cs="Times New Roman"/>
          <w:noProof/>
        </w:rPr>
      </w:pPr>
      <w:del w:id="273" w:author="Kevin Henehan" w:date="2018-02-06T10:09:00Z">
        <w:r w:rsidDel="00A70DA3">
          <w:rPr>
            <w:noProof/>
          </w:rPr>
          <w:delText>[</w:delText>
        </w:r>
      </w:del>
      <w:r>
        <w:rPr>
          <w:noProof/>
        </w:rPr>
        <w:t>3</w:t>
      </w:r>
      <w:del w:id="274" w:author="Kevin Henehan" w:date="2018-02-06T10:09:00Z">
        <w:r w:rsidDel="00A70DA3">
          <w:rPr>
            <w:noProof/>
          </w:rPr>
          <w:delText>]</w:delText>
        </w:r>
      </w:del>
      <w:ins w:id="275" w:author="Kevin Henehan" w:date="2018-02-06T10:09:00Z">
        <w:r w:rsidR="00A70DA3">
          <w:rPr>
            <w:noProof/>
          </w:rPr>
          <w:t>.</w:t>
        </w:r>
      </w:ins>
      <w:r>
        <w:rPr>
          <w:noProof/>
        </w:rPr>
        <w:t xml:space="preserve">  Brownell S. E. and Tanner K. D.: Barriers to faculty pedagogical change: Lack of training, time, incentives, and...tensions with professional identity?  CBE Life Sciences Education,  11(4), 2012,  10.1187/cbe.12-09-0163.</w:t>
      </w:r>
    </w:p>
    <w:p w14:paraId="1E48E112" w14:textId="77777777" w:rsidR="00E84C84" w:rsidRDefault="00E84C84">
      <w:pPr>
        <w:tabs>
          <w:tab w:val="center" w:pos="4800"/>
          <w:tab w:val="right" w:pos="9500"/>
        </w:tabs>
        <w:ind w:firstLine="720"/>
        <w:rPr>
          <w:rFonts w:ascii="Times New Roman" w:hAnsi="Times New Roman" w:cs="Times New Roman"/>
          <w:noProof/>
        </w:rPr>
      </w:pPr>
    </w:p>
    <w:p w14:paraId="6CEF43D5" w14:textId="77777777" w:rsidR="00E84C84" w:rsidRDefault="00E84C84">
      <w:pPr>
        <w:tabs>
          <w:tab w:val="center" w:pos="4800"/>
          <w:tab w:val="right" w:pos="9500"/>
        </w:tabs>
        <w:ind w:firstLine="720"/>
        <w:rPr>
          <w:rFonts w:ascii="Times New Roman" w:hAnsi="Times New Roman" w:cs="Times New Roman"/>
          <w:noProof/>
        </w:rPr>
      </w:pPr>
    </w:p>
    <w:p w14:paraId="320A297B" w14:textId="16BEDBC7" w:rsidR="00E84C84" w:rsidRDefault="00E84C84">
      <w:pPr>
        <w:tabs>
          <w:tab w:val="center" w:pos="4800"/>
          <w:tab w:val="right" w:pos="9500"/>
        </w:tabs>
        <w:ind w:firstLine="720"/>
        <w:rPr>
          <w:rFonts w:ascii="Times New Roman" w:hAnsi="Times New Roman" w:cs="Times New Roman"/>
          <w:noProof/>
        </w:rPr>
      </w:pPr>
      <w:del w:id="276" w:author="Kevin Henehan" w:date="2018-02-06T10:09:00Z">
        <w:r w:rsidDel="00A70DA3">
          <w:rPr>
            <w:noProof/>
          </w:rPr>
          <w:delText>[</w:delText>
        </w:r>
      </w:del>
      <w:r>
        <w:rPr>
          <w:noProof/>
        </w:rPr>
        <w:t>4</w:t>
      </w:r>
      <w:ins w:id="277" w:author="Kevin Henehan" w:date="2018-02-06T10:09:00Z">
        <w:r w:rsidR="00A70DA3">
          <w:rPr>
            <w:noProof/>
          </w:rPr>
          <w:t>.</w:t>
        </w:r>
      </w:ins>
      <w:del w:id="278" w:author="Kevin Henehan" w:date="2018-02-06T10:09:00Z">
        <w:r w:rsidDel="00A70DA3">
          <w:rPr>
            <w:noProof/>
          </w:rPr>
          <w:delText>]</w:delText>
        </w:r>
      </w:del>
      <w:r>
        <w:rPr>
          <w:noProof/>
        </w:rPr>
        <w:t xml:space="preserve">  Wiggins G, McTighe J.  Understanding by Design.  2nd ed. Association for Supervision and Curriculum Development; 2005.</w:t>
      </w:r>
    </w:p>
    <w:p w14:paraId="4AE62B20" w14:textId="77777777" w:rsidR="00E84C84" w:rsidRDefault="00E84C84">
      <w:pPr>
        <w:tabs>
          <w:tab w:val="center" w:pos="4800"/>
          <w:tab w:val="right" w:pos="9500"/>
        </w:tabs>
        <w:ind w:firstLine="720"/>
        <w:rPr>
          <w:rFonts w:ascii="Times New Roman" w:hAnsi="Times New Roman" w:cs="Times New Roman"/>
          <w:noProof/>
        </w:rPr>
      </w:pPr>
    </w:p>
    <w:p w14:paraId="7B11437D" w14:textId="77777777" w:rsidR="00E84C84" w:rsidRDefault="00E84C84">
      <w:pPr>
        <w:tabs>
          <w:tab w:val="center" w:pos="4800"/>
          <w:tab w:val="right" w:pos="9500"/>
        </w:tabs>
        <w:ind w:firstLine="720"/>
        <w:rPr>
          <w:rFonts w:ascii="Times New Roman" w:hAnsi="Times New Roman" w:cs="Times New Roman"/>
          <w:noProof/>
        </w:rPr>
      </w:pPr>
    </w:p>
    <w:p w14:paraId="6056FC95" w14:textId="49BA32F4" w:rsidR="00E84C84" w:rsidRDefault="00E84C84">
      <w:pPr>
        <w:tabs>
          <w:tab w:val="center" w:pos="4800"/>
          <w:tab w:val="right" w:pos="9500"/>
        </w:tabs>
        <w:ind w:firstLine="720"/>
        <w:rPr>
          <w:rFonts w:ascii="Times New Roman" w:hAnsi="Times New Roman" w:cs="Times New Roman"/>
          <w:noProof/>
        </w:rPr>
      </w:pPr>
      <w:del w:id="279" w:author="Kevin Henehan" w:date="2018-02-06T10:09:00Z">
        <w:r w:rsidDel="00A70DA3">
          <w:rPr>
            <w:noProof/>
          </w:rPr>
          <w:delText>[</w:delText>
        </w:r>
      </w:del>
      <w:r>
        <w:rPr>
          <w:noProof/>
        </w:rPr>
        <w:t>5</w:t>
      </w:r>
      <w:del w:id="280" w:author="Kevin Henehan" w:date="2018-02-06T10:09:00Z">
        <w:r w:rsidDel="00A70DA3">
          <w:rPr>
            <w:noProof/>
          </w:rPr>
          <w:delText>]</w:delText>
        </w:r>
      </w:del>
      <w:ins w:id="281" w:author="Kevin Henehan" w:date="2018-02-06T10:09:00Z">
        <w:r w:rsidR="00A70DA3">
          <w:rPr>
            <w:noProof/>
          </w:rPr>
          <w:t>.</w:t>
        </w:r>
      </w:ins>
      <w:r>
        <w:rPr>
          <w:noProof/>
        </w:rPr>
        <w:t xml:space="preserve">  Wilson G.  Software Carpentry: Lessons Learned.  F1000Research, 3(62), 2016,  10.12688/f1000research.3-62.v2.</w:t>
      </w:r>
    </w:p>
    <w:p w14:paraId="0424C8CF" w14:textId="77777777" w:rsidR="00E84C84" w:rsidRDefault="00E84C84">
      <w:pPr>
        <w:tabs>
          <w:tab w:val="center" w:pos="4800"/>
          <w:tab w:val="right" w:pos="9500"/>
        </w:tabs>
        <w:ind w:firstLine="720"/>
        <w:rPr>
          <w:rFonts w:ascii="Times New Roman" w:hAnsi="Times New Roman" w:cs="Times New Roman"/>
          <w:noProof/>
        </w:rPr>
      </w:pPr>
    </w:p>
    <w:p w14:paraId="1238572A" w14:textId="77777777" w:rsidR="00E84C84" w:rsidRDefault="00E84C84">
      <w:pPr>
        <w:tabs>
          <w:tab w:val="center" w:pos="4800"/>
          <w:tab w:val="right" w:pos="9500"/>
        </w:tabs>
        <w:ind w:firstLine="720"/>
        <w:rPr>
          <w:rFonts w:ascii="Times New Roman" w:hAnsi="Times New Roman" w:cs="Times New Roman"/>
          <w:noProof/>
        </w:rPr>
      </w:pPr>
    </w:p>
    <w:p w14:paraId="16748EF2" w14:textId="0741A711" w:rsidR="00E84C84" w:rsidRDefault="00E84C84">
      <w:pPr>
        <w:tabs>
          <w:tab w:val="center" w:pos="4800"/>
          <w:tab w:val="right" w:pos="9500"/>
        </w:tabs>
        <w:ind w:firstLine="720"/>
        <w:rPr>
          <w:rFonts w:ascii="Times New Roman" w:hAnsi="Times New Roman" w:cs="Times New Roman"/>
          <w:noProof/>
        </w:rPr>
      </w:pPr>
      <w:del w:id="282" w:author="Kevin Henehan" w:date="2018-02-06T10:09:00Z">
        <w:r w:rsidDel="00A70DA3">
          <w:rPr>
            <w:noProof/>
          </w:rPr>
          <w:delText>[</w:delText>
        </w:r>
      </w:del>
      <w:r>
        <w:rPr>
          <w:noProof/>
        </w:rPr>
        <w:t>6</w:t>
      </w:r>
      <w:ins w:id="283" w:author="Kevin Henehan" w:date="2018-02-06T10:09:00Z">
        <w:r w:rsidR="00A70DA3">
          <w:rPr>
            <w:noProof/>
          </w:rPr>
          <w:t>.</w:t>
        </w:r>
      </w:ins>
      <w:del w:id="284" w:author="Kevin Henehan" w:date="2018-02-06T10:09:00Z">
        <w:r w:rsidDel="00A70DA3">
          <w:rPr>
            <w:noProof/>
          </w:rPr>
          <w:delText>]</w:delText>
        </w:r>
      </w:del>
      <w:r>
        <w:rPr>
          <w:noProof/>
        </w:rPr>
        <w:t xml:space="preserve">  Koch C. and Wilson G. (eds.)  Software Carpentry: Instructor Training; 2016.  </w:t>
      </w:r>
      <w:ins w:id="285" w:author="Kevin Henehan" w:date="2018-02-01T14:59:00Z">
        <w:r w:rsidR="009508FE">
          <w:rPr>
            <w:noProof/>
          </w:rPr>
          <w:fldChar w:fldCharType="begin"/>
        </w:r>
        <w:r w:rsidR="009508FE">
          <w:rPr>
            <w:noProof/>
          </w:rPr>
          <w:instrText xml:space="preserve"> HYPERLINK "</w:instrText>
        </w:r>
      </w:ins>
      <w:r w:rsidR="009508FE">
        <w:rPr>
          <w:noProof/>
        </w:rPr>
        <w:instrText>https://zenodo.org/record/57571#.WS8huDOZPdQ</w:instrText>
      </w:r>
      <w:ins w:id="286" w:author="Kevin Henehan" w:date="2018-02-01T14:59:00Z">
        <w:r w:rsidR="009508FE">
          <w:rPr>
            <w:noProof/>
          </w:rPr>
          <w:instrText xml:space="preserve">" </w:instrText>
        </w:r>
        <w:r w:rsidR="009508FE">
          <w:rPr>
            <w:noProof/>
          </w:rPr>
          <w:fldChar w:fldCharType="separate"/>
        </w:r>
      </w:ins>
      <w:r w:rsidR="009508FE" w:rsidRPr="00CA416A">
        <w:rPr>
          <w:rStyle w:val="Hyperlink"/>
          <w:noProof/>
        </w:rPr>
        <w:t>https://zenodo.org/record/57571#.WS8huDOZPdQ</w:t>
      </w:r>
      <w:ins w:id="287" w:author="Kevin Henehan" w:date="2018-02-01T14:59:00Z">
        <w:r w:rsidR="009508FE">
          <w:rPr>
            <w:noProof/>
          </w:rPr>
          <w:fldChar w:fldCharType="end"/>
        </w:r>
      </w:ins>
      <w:r>
        <w:rPr>
          <w:noProof/>
        </w:rPr>
        <w:t>.</w:t>
      </w:r>
    </w:p>
    <w:p w14:paraId="109CA598" w14:textId="77777777" w:rsidR="00E84C84" w:rsidRDefault="00E84C84">
      <w:pPr>
        <w:tabs>
          <w:tab w:val="center" w:pos="4800"/>
          <w:tab w:val="right" w:pos="9500"/>
        </w:tabs>
        <w:ind w:firstLine="720"/>
        <w:rPr>
          <w:rFonts w:ascii="Times New Roman" w:hAnsi="Times New Roman" w:cs="Times New Roman"/>
          <w:noProof/>
        </w:rPr>
      </w:pPr>
    </w:p>
    <w:p w14:paraId="64897D3A" w14:textId="77777777" w:rsidR="00E84C84" w:rsidRDefault="00E84C84">
      <w:pPr>
        <w:tabs>
          <w:tab w:val="center" w:pos="4800"/>
          <w:tab w:val="right" w:pos="9500"/>
        </w:tabs>
        <w:ind w:firstLine="720"/>
        <w:rPr>
          <w:rFonts w:ascii="Times New Roman" w:hAnsi="Times New Roman" w:cs="Times New Roman"/>
          <w:noProof/>
        </w:rPr>
      </w:pPr>
    </w:p>
    <w:p w14:paraId="0995FF14" w14:textId="0DC3EC5E" w:rsidR="00E84C84" w:rsidRDefault="00E84C84">
      <w:pPr>
        <w:tabs>
          <w:tab w:val="center" w:pos="4800"/>
          <w:tab w:val="right" w:pos="9500"/>
        </w:tabs>
        <w:ind w:firstLine="720"/>
        <w:rPr>
          <w:rFonts w:ascii="Times New Roman" w:hAnsi="Times New Roman" w:cs="Times New Roman"/>
          <w:noProof/>
        </w:rPr>
      </w:pPr>
      <w:del w:id="288" w:author="Kevin Henehan" w:date="2018-02-06T10:09:00Z">
        <w:r w:rsidDel="00A70DA3">
          <w:rPr>
            <w:noProof/>
          </w:rPr>
          <w:delText>[</w:delText>
        </w:r>
      </w:del>
      <w:r>
        <w:rPr>
          <w:noProof/>
        </w:rPr>
        <w:t>7</w:t>
      </w:r>
      <w:del w:id="289" w:author="Kevin Henehan" w:date="2018-02-06T10:09:00Z">
        <w:r w:rsidDel="00A70DA3">
          <w:rPr>
            <w:noProof/>
          </w:rPr>
          <w:delText>]</w:delText>
        </w:r>
      </w:del>
      <w:ins w:id="290" w:author="Kevin Henehan" w:date="2018-02-06T10:09:00Z">
        <w:r w:rsidR="00A70DA3">
          <w:rPr>
            <w:noProof/>
          </w:rPr>
          <w:t>.</w:t>
        </w:r>
      </w:ins>
      <w:r>
        <w:rPr>
          <w:noProof/>
        </w:rPr>
        <w:t xml:space="preserve">  Wilson G.  How to Teach Programming (And Other Things).  </w:t>
      </w:r>
      <w:commentRangeStart w:id="291"/>
      <w:r w:rsidR="00917889">
        <w:rPr>
          <w:noProof/>
        </w:rPr>
        <w:t>Available</w:t>
      </w:r>
      <w:commentRangeEnd w:id="291"/>
      <w:r w:rsidR="001F0702">
        <w:rPr>
          <w:rStyle w:val="CommentReference"/>
        </w:rPr>
        <w:commentReference w:id="291"/>
      </w:r>
      <w:r w:rsidR="00917889">
        <w:rPr>
          <w:noProof/>
        </w:rPr>
        <w:t xml:space="preserve"> from: </w:t>
      </w:r>
      <w:ins w:id="292" w:author="Kevin Henehan" w:date="2018-02-01T15:00:00Z">
        <w:r w:rsidR="009508FE">
          <w:rPr>
            <w:noProof/>
          </w:rPr>
          <w:fldChar w:fldCharType="begin"/>
        </w:r>
        <w:r w:rsidR="009508FE">
          <w:rPr>
            <w:noProof/>
          </w:rPr>
          <w:instrText xml:space="preserve"> HYPERLINK "</w:instrText>
        </w:r>
      </w:ins>
      <w:ins w:id="293" w:author="Kevin Henehan" w:date="2018-02-01T14:59:00Z">
        <w:r w:rsidR="009508FE">
          <w:rPr>
            <w:noProof/>
          </w:rPr>
          <w:instrText>https:</w:instrText>
        </w:r>
      </w:ins>
      <w:ins w:id="294" w:author="Kevin Henehan" w:date="2018-02-01T15:00:00Z">
        <w:r w:rsidR="009508FE">
          <w:rPr>
            <w:noProof/>
          </w:rPr>
          <w:instrText>//</w:instrText>
        </w:r>
      </w:ins>
      <w:r w:rsidR="009508FE">
        <w:rPr>
          <w:noProof/>
        </w:rPr>
        <w:instrText>Lulu.co</w:instrText>
      </w:r>
      <w:ins w:id="295" w:author="Kevin Henehan" w:date="2018-02-01T15:00:00Z">
        <w:r w:rsidR="009508FE">
          <w:rPr>
            <w:noProof/>
          </w:rPr>
          <w:instrText xml:space="preserve">m" </w:instrText>
        </w:r>
        <w:r w:rsidR="009508FE">
          <w:rPr>
            <w:noProof/>
          </w:rPr>
          <w:fldChar w:fldCharType="separate"/>
        </w:r>
      </w:ins>
      <w:ins w:id="296" w:author="Kevin Henehan" w:date="2018-02-01T14:59:00Z">
        <w:r w:rsidR="009508FE" w:rsidRPr="00CA416A">
          <w:rPr>
            <w:rStyle w:val="Hyperlink"/>
            <w:noProof/>
          </w:rPr>
          <w:t>https:</w:t>
        </w:r>
      </w:ins>
      <w:ins w:id="297" w:author="Kevin Henehan" w:date="2018-02-01T15:00:00Z">
        <w:r w:rsidR="009508FE" w:rsidRPr="00CA416A">
          <w:rPr>
            <w:rStyle w:val="Hyperlink"/>
            <w:noProof/>
          </w:rPr>
          <w:t>//</w:t>
        </w:r>
      </w:ins>
      <w:r w:rsidR="009508FE" w:rsidRPr="00CA416A">
        <w:rPr>
          <w:rStyle w:val="Hyperlink"/>
          <w:noProof/>
        </w:rPr>
        <w:t>Lulu.co</w:t>
      </w:r>
      <w:ins w:id="298" w:author="Kevin Henehan" w:date="2018-02-01T15:00:00Z">
        <w:r w:rsidR="009508FE" w:rsidRPr="00CA416A">
          <w:rPr>
            <w:rStyle w:val="Hyperlink"/>
            <w:noProof/>
          </w:rPr>
          <w:t>m</w:t>
        </w:r>
        <w:r w:rsidR="009508FE">
          <w:rPr>
            <w:noProof/>
          </w:rPr>
          <w:fldChar w:fldCharType="end"/>
        </w:r>
      </w:ins>
      <w:del w:id="299" w:author="Kevin Henehan" w:date="2018-02-01T14:59:00Z">
        <w:r w:rsidDel="009508FE">
          <w:rPr>
            <w:noProof/>
          </w:rPr>
          <w:delText>m</w:delText>
        </w:r>
      </w:del>
      <w:r>
        <w:rPr>
          <w:noProof/>
        </w:rPr>
        <w:t>; 2017.</w:t>
      </w:r>
    </w:p>
    <w:p w14:paraId="5A67500C" w14:textId="77777777" w:rsidR="00E84C84" w:rsidRDefault="00E84C84">
      <w:pPr>
        <w:tabs>
          <w:tab w:val="center" w:pos="4800"/>
          <w:tab w:val="right" w:pos="9500"/>
        </w:tabs>
        <w:ind w:firstLine="720"/>
        <w:rPr>
          <w:rFonts w:ascii="Times New Roman" w:hAnsi="Times New Roman" w:cs="Times New Roman"/>
          <w:noProof/>
        </w:rPr>
      </w:pPr>
    </w:p>
    <w:p w14:paraId="4876B586" w14:textId="77777777" w:rsidR="00E84C84" w:rsidRDefault="00E84C84">
      <w:pPr>
        <w:tabs>
          <w:tab w:val="center" w:pos="4800"/>
          <w:tab w:val="right" w:pos="9500"/>
        </w:tabs>
        <w:ind w:firstLine="720"/>
        <w:rPr>
          <w:rFonts w:ascii="Times New Roman" w:hAnsi="Times New Roman" w:cs="Times New Roman"/>
          <w:noProof/>
        </w:rPr>
      </w:pPr>
    </w:p>
    <w:p w14:paraId="0D1EB55E" w14:textId="405C85DD" w:rsidR="00E84C84" w:rsidRDefault="00E84C84">
      <w:pPr>
        <w:tabs>
          <w:tab w:val="center" w:pos="4800"/>
          <w:tab w:val="right" w:pos="9500"/>
        </w:tabs>
        <w:ind w:firstLine="720"/>
        <w:rPr>
          <w:rFonts w:ascii="Times New Roman" w:hAnsi="Times New Roman" w:cs="Times New Roman"/>
          <w:noProof/>
        </w:rPr>
      </w:pPr>
      <w:del w:id="300" w:author="Kevin Henehan" w:date="2018-02-06T10:10:00Z">
        <w:r w:rsidDel="00A70DA3">
          <w:rPr>
            <w:noProof/>
          </w:rPr>
          <w:delText>[</w:delText>
        </w:r>
      </w:del>
      <w:r>
        <w:rPr>
          <w:noProof/>
        </w:rPr>
        <w:t>8</w:t>
      </w:r>
      <w:del w:id="301" w:author="Kevin Henehan" w:date="2018-02-06T10:10:00Z">
        <w:r w:rsidDel="00A70DA3">
          <w:rPr>
            <w:noProof/>
          </w:rPr>
          <w:delText>]</w:delText>
        </w:r>
      </w:del>
      <w:ins w:id="302" w:author="Kevin Henehan" w:date="2018-02-06T10:10:00Z">
        <w:r w:rsidR="00A70DA3">
          <w:rPr>
            <w:noProof/>
          </w:rPr>
          <w:t>.</w:t>
        </w:r>
      </w:ins>
      <w:r>
        <w:rPr>
          <w:noProof/>
        </w:rPr>
        <w:t xml:space="preserve">  GitLab  Global Developer Survey.  </w:t>
      </w:r>
      <w:commentRangeStart w:id="303"/>
      <w:r w:rsidR="00917889">
        <w:rPr>
          <w:noProof/>
        </w:rPr>
        <w:t>Available</w:t>
      </w:r>
      <w:commentRangeEnd w:id="303"/>
      <w:r w:rsidR="001F0702">
        <w:rPr>
          <w:rStyle w:val="CommentReference"/>
        </w:rPr>
        <w:commentReference w:id="303"/>
      </w:r>
      <w:r w:rsidR="00917889">
        <w:rPr>
          <w:noProof/>
        </w:rPr>
        <w:t xml:space="preserve"> from: </w:t>
      </w:r>
      <w:ins w:id="304" w:author="Kevin Henehan" w:date="2018-02-01T15:00:00Z">
        <w:r w:rsidR="009508FE">
          <w:rPr>
            <w:noProof/>
          </w:rPr>
          <w:fldChar w:fldCharType="begin"/>
        </w:r>
        <w:r w:rsidR="009508FE">
          <w:rPr>
            <w:noProof/>
          </w:rPr>
          <w:instrText xml:space="preserve"> HYPERLINK "</w:instrText>
        </w:r>
      </w:ins>
      <w:r w:rsidR="009508FE">
        <w:rPr>
          <w:noProof/>
        </w:rPr>
        <w:instrText>http://get.gitlab.com/global-developer-survey/</w:instrText>
      </w:r>
      <w:ins w:id="305" w:author="Kevin Henehan" w:date="2018-02-01T15:00:00Z">
        <w:r w:rsidR="009508FE">
          <w:rPr>
            <w:noProof/>
          </w:rPr>
          <w:instrText xml:space="preserve">" </w:instrText>
        </w:r>
        <w:r w:rsidR="009508FE">
          <w:rPr>
            <w:noProof/>
          </w:rPr>
          <w:fldChar w:fldCharType="separate"/>
        </w:r>
      </w:ins>
      <w:r w:rsidR="009508FE" w:rsidRPr="00CA416A">
        <w:rPr>
          <w:rStyle w:val="Hyperlink"/>
          <w:noProof/>
        </w:rPr>
        <w:t>http://get.gitlab.com/global-developer-survey/</w:t>
      </w:r>
      <w:ins w:id="306" w:author="Kevin Henehan" w:date="2018-02-01T15:00:00Z">
        <w:r w:rsidR="009508FE">
          <w:rPr>
            <w:noProof/>
          </w:rPr>
          <w:fldChar w:fldCharType="end"/>
        </w:r>
      </w:ins>
      <w:r>
        <w:rPr>
          <w:noProof/>
        </w:rPr>
        <w:t>, 2016.</w:t>
      </w:r>
    </w:p>
    <w:p w14:paraId="6E2088E6" w14:textId="77777777" w:rsidR="00E84C84" w:rsidRDefault="00E84C84">
      <w:pPr>
        <w:tabs>
          <w:tab w:val="center" w:pos="4800"/>
          <w:tab w:val="right" w:pos="9500"/>
        </w:tabs>
        <w:ind w:firstLine="720"/>
        <w:rPr>
          <w:rFonts w:ascii="Times New Roman" w:hAnsi="Times New Roman" w:cs="Times New Roman"/>
          <w:noProof/>
        </w:rPr>
      </w:pPr>
    </w:p>
    <w:p w14:paraId="7130D0C5" w14:textId="77777777" w:rsidR="00E84C84" w:rsidRDefault="00E84C84">
      <w:pPr>
        <w:tabs>
          <w:tab w:val="center" w:pos="4800"/>
          <w:tab w:val="right" w:pos="9500"/>
        </w:tabs>
        <w:ind w:firstLine="720"/>
        <w:rPr>
          <w:rFonts w:ascii="Times New Roman" w:hAnsi="Times New Roman" w:cs="Times New Roman"/>
          <w:noProof/>
        </w:rPr>
      </w:pPr>
    </w:p>
    <w:p w14:paraId="78C60116" w14:textId="74373B1A" w:rsidR="00E84C84" w:rsidRDefault="00E84C84">
      <w:pPr>
        <w:tabs>
          <w:tab w:val="center" w:pos="4800"/>
          <w:tab w:val="right" w:pos="9500"/>
        </w:tabs>
        <w:ind w:firstLine="720"/>
        <w:rPr>
          <w:rFonts w:ascii="Times New Roman" w:hAnsi="Times New Roman" w:cs="Times New Roman"/>
          <w:noProof/>
        </w:rPr>
      </w:pPr>
      <w:del w:id="307" w:author="Kevin Henehan" w:date="2018-02-06T10:10:00Z">
        <w:r w:rsidDel="00A70DA3">
          <w:rPr>
            <w:noProof/>
          </w:rPr>
          <w:delText>[</w:delText>
        </w:r>
      </w:del>
      <w:r>
        <w:rPr>
          <w:noProof/>
        </w:rPr>
        <w:t>9</w:t>
      </w:r>
      <w:del w:id="308" w:author="Kevin Henehan" w:date="2018-02-06T10:10:00Z">
        <w:r w:rsidDel="00A70DA3">
          <w:rPr>
            <w:noProof/>
          </w:rPr>
          <w:delText>]</w:delText>
        </w:r>
      </w:del>
      <w:ins w:id="309" w:author="Kevin Henehan" w:date="2018-02-06T10:10:00Z">
        <w:r w:rsidR="00A70DA3">
          <w:rPr>
            <w:noProof/>
          </w:rPr>
          <w:t>.</w:t>
        </w:r>
      </w:ins>
      <w:r>
        <w:rPr>
          <w:noProof/>
        </w:rPr>
        <w:t xml:space="preserve">  Jacobs C. T., Gorman G. J., Rees H. E., and Craig L. E.: Experiences With Efficient Methodologies for Teaching Computer Programming to Geoscientists  Journal of Geoscience Education  64(3),  2016,  10.5408/15-101.1</w:t>
      </w:r>
    </w:p>
    <w:p w14:paraId="5F249C01" w14:textId="77777777" w:rsidR="00E84C84" w:rsidRDefault="00E84C84">
      <w:pPr>
        <w:tabs>
          <w:tab w:val="center" w:pos="4800"/>
          <w:tab w:val="right" w:pos="9500"/>
        </w:tabs>
        <w:ind w:firstLine="720"/>
        <w:rPr>
          <w:rFonts w:ascii="Times New Roman" w:hAnsi="Times New Roman" w:cs="Times New Roman"/>
          <w:noProof/>
        </w:rPr>
      </w:pPr>
    </w:p>
    <w:p w14:paraId="1A81CBAD" w14:textId="77777777" w:rsidR="00E84C84" w:rsidRDefault="00E84C84">
      <w:pPr>
        <w:tabs>
          <w:tab w:val="center" w:pos="4800"/>
          <w:tab w:val="right" w:pos="9500"/>
        </w:tabs>
        <w:ind w:firstLine="720"/>
        <w:rPr>
          <w:rFonts w:ascii="Times New Roman" w:hAnsi="Times New Roman" w:cs="Times New Roman"/>
          <w:noProof/>
        </w:rPr>
      </w:pPr>
    </w:p>
    <w:p w14:paraId="006F6240" w14:textId="21765092" w:rsidR="00E84C84" w:rsidRDefault="00E84C84">
      <w:pPr>
        <w:tabs>
          <w:tab w:val="center" w:pos="4800"/>
          <w:tab w:val="right" w:pos="9500"/>
        </w:tabs>
        <w:ind w:firstLine="720"/>
        <w:rPr>
          <w:rFonts w:ascii="Times New Roman" w:hAnsi="Times New Roman" w:cs="Times New Roman"/>
          <w:noProof/>
        </w:rPr>
      </w:pPr>
      <w:del w:id="310" w:author="Kevin Henehan" w:date="2018-02-06T10:10:00Z">
        <w:r w:rsidDel="00A70DA3">
          <w:rPr>
            <w:noProof/>
          </w:rPr>
          <w:delText>[</w:delText>
        </w:r>
      </w:del>
      <w:r>
        <w:rPr>
          <w:noProof/>
        </w:rPr>
        <w:t>10</w:t>
      </w:r>
      <w:del w:id="311" w:author="Kevin Henehan" w:date="2018-02-06T10:10:00Z">
        <w:r w:rsidDel="00A70DA3">
          <w:rPr>
            <w:noProof/>
          </w:rPr>
          <w:delText>]</w:delText>
        </w:r>
      </w:del>
      <w:ins w:id="312" w:author="Kevin Henehan" w:date="2018-02-06T10:10:00Z">
        <w:r w:rsidR="00A70DA3">
          <w:rPr>
            <w:noProof/>
          </w:rPr>
          <w:t>.</w:t>
        </w:r>
      </w:ins>
      <w:r>
        <w:rPr>
          <w:noProof/>
        </w:rPr>
        <w:t xml:space="preserve">  Devenyi G. A. and Koch C. (eds.): Software Carpentry: The Unix Shell; 2015.  </w:t>
      </w:r>
      <w:commentRangeStart w:id="313"/>
      <w:r w:rsidR="00917889">
        <w:rPr>
          <w:noProof/>
        </w:rPr>
        <w:lastRenderedPageBreak/>
        <w:t>Available</w:t>
      </w:r>
      <w:commentRangeEnd w:id="313"/>
      <w:r w:rsidR="001F0702">
        <w:rPr>
          <w:rStyle w:val="CommentReference"/>
        </w:rPr>
        <w:commentReference w:id="313"/>
      </w:r>
      <w:r w:rsidR="00917889">
        <w:rPr>
          <w:noProof/>
        </w:rPr>
        <w:t xml:space="preserve"> from: </w:t>
      </w:r>
      <w:ins w:id="314" w:author="Kevin Henehan" w:date="2018-02-01T15:00:00Z">
        <w:r w:rsidR="000176D0">
          <w:rPr>
            <w:noProof/>
          </w:rPr>
          <w:fldChar w:fldCharType="begin"/>
        </w:r>
        <w:r w:rsidR="000176D0">
          <w:rPr>
            <w:noProof/>
          </w:rPr>
          <w:instrText xml:space="preserve"> HYPERLINK "</w:instrText>
        </w:r>
      </w:ins>
      <w:r w:rsidR="000176D0">
        <w:rPr>
          <w:noProof/>
        </w:rPr>
        <w:instrText>https://zenodo.org/record/27355#.WS8lajOZPdQ</w:instrText>
      </w:r>
      <w:ins w:id="315" w:author="Kevin Henehan" w:date="2018-02-01T15:00:00Z">
        <w:r w:rsidR="000176D0">
          <w:rPr>
            <w:noProof/>
          </w:rPr>
          <w:instrText xml:space="preserve">" </w:instrText>
        </w:r>
        <w:r w:rsidR="000176D0">
          <w:rPr>
            <w:noProof/>
          </w:rPr>
          <w:fldChar w:fldCharType="separate"/>
        </w:r>
      </w:ins>
      <w:r w:rsidR="000176D0" w:rsidRPr="00CA416A">
        <w:rPr>
          <w:rStyle w:val="Hyperlink"/>
          <w:noProof/>
        </w:rPr>
        <w:t>https://zenodo.org/record/27355#.WS8lajOZPdQ</w:t>
      </w:r>
      <w:ins w:id="316" w:author="Kevin Henehan" w:date="2018-02-01T15:00:00Z">
        <w:r w:rsidR="000176D0">
          <w:rPr>
            <w:noProof/>
          </w:rPr>
          <w:fldChar w:fldCharType="end"/>
        </w:r>
      </w:ins>
      <w:r>
        <w:rPr>
          <w:noProof/>
        </w:rPr>
        <w:t>.</w:t>
      </w:r>
    </w:p>
    <w:p w14:paraId="4C18DFC8" w14:textId="77777777" w:rsidR="00E84C84" w:rsidRDefault="00E84C84">
      <w:pPr>
        <w:tabs>
          <w:tab w:val="center" w:pos="4800"/>
          <w:tab w:val="right" w:pos="9500"/>
        </w:tabs>
        <w:ind w:firstLine="720"/>
        <w:rPr>
          <w:rFonts w:ascii="Times New Roman" w:hAnsi="Times New Roman" w:cs="Times New Roman"/>
          <w:noProof/>
        </w:rPr>
      </w:pPr>
    </w:p>
    <w:p w14:paraId="714DCDC7" w14:textId="77777777" w:rsidR="00E84C84" w:rsidRDefault="00E84C84">
      <w:pPr>
        <w:tabs>
          <w:tab w:val="center" w:pos="4800"/>
          <w:tab w:val="right" w:pos="9500"/>
        </w:tabs>
        <w:ind w:firstLine="720"/>
        <w:rPr>
          <w:rFonts w:ascii="Times New Roman" w:hAnsi="Times New Roman" w:cs="Times New Roman"/>
          <w:noProof/>
        </w:rPr>
      </w:pPr>
    </w:p>
    <w:p w14:paraId="50DC3398" w14:textId="61F1A0C7" w:rsidR="00E84C84" w:rsidRDefault="00E84C84">
      <w:pPr>
        <w:tabs>
          <w:tab w:val="center" w:pos="4800"/>
          <w:tab w:val="right" w:pos="9500"/>
        </w:tabs>
        <w:ind w:firstLine="720"/>
        <w:rPr>
          <w:rFonts w:ascii="Times New Roman" w:hAnsi="Times New Roman" w:cs="Times New Roman"/>
          <w:noProof/>
        </w:rPr>
      </w:pPr>
      <w:del w:id="317" w:author="Kevin Henehan" w:date="2018-02-06T10:10:00Z">
        <w:r w:rsidDel="00A70DA3">
          <w:rPr>
            <w:noProof/>
          </w:rPr>
          <w:delText>[</w:delText>
        </w:r>
      </w:del>
      <w:r>
        <w:rPr>
          <w:noProof/>
        </w:rPr>
        <w:t>11</w:t>
      </w:r>
      <w:del w:id="318" w:author="Kevin Henehan" w:date="2018-02-06T10:10:00Z">
        <w:r w:rsidDel="00A70DA3">
          <w:rPr>
            <w:noProof/>
          </w:rPr>
          <w:delText>]</w:delText>
        </w:r>
      </w:del>
      <w:ins w:id="319" w:author="Kevin Henehan" w:date="2018-02-06T10:10:00Z">
        <w:r w:rsidR="00A70DA3">
          <w:rPr>
            <w:noProof/>
          </w:rPr>
          <w:t>.</w:t>
        </w:r>
      </w:ins>
      <w:r>
        <w:rPr>
          <w:noProof/>
        </w:rPr>
        <w:t xml:space="preserve">  Devenyi G. A. and Srinath A. (eds.): Software Carpentry: The Unix Shell; 2017.  </w:t>
      </w:r>
      <w:commentRangeStart w:id="320"/>
      <w:r w:rsidR="00917889">
        <w:rPr>
          <w:noProof/>
        </w:rPr>
        <w:t>Available</w:t>
      </w:r>
      <w:commentRangeEnd w:id="320"/>
      <w:r w:rsidR="001F0702">
        <w:rPr>
          <w:rStyle w:val="CommentReference"/>
        </w:rPr>
        <w:commentReference w:id="320"/>
      </w:r>
      <w:r w:rsidR="00917889">
        <w:rPr>
          <w:noProof/>
        </w:rPr>
        <w:t xml:space="preserve"> from: </w:t>
      </w:r>
      <w:ins w:id="321" w:author="Kevin Henehan" w:date="2018-02-01T15:01:00Z">
        <w:r w:rsidR="000176D0">
          <w:rPr>
            <w:noProof/>
          </w:rPr>
          <w:fldChar w:fldCharType="begin"/>
        </w:r>
        <w:r w:rsidR="000176D0">
          <w:rPr>
            <w:noProof/>
          </w:rPr>
          <w:instrText xml:space="preserve"> HYPERLINK "</w:instrText>
        </w:r>
      </w:ins>
      <w:r w:rsidR="000176D0">
        <w:rPr>
          <w:noProof/>
        </w:rPr>
        <w:instrText>https://zenodo.org/record/278226#.WS74tTOZPdQ</w:instrText>
      </w:r>
      <w:ins w:id="322" w:author="Kevin Henehan" w:date="2018-02-01T15:01:00Z">
        <w:r w:rsidR="000176D0">
          <w:rPr>
            <w:noProof/>
          </w:rPr>
          <w:instrText xml:space="preserve">" </w:instrText>
        </w:r>
        <w:r w:rsidR="000176D0">
          <w:rPr>
            <w:noProof/>
          </w:rPr>
          <w:fldChar w:fldCharType="separate"/>
        </w:r>
      </w:ins>
      <w:r w:rsidR="000176D0" w:rsidRPr="00CA416A">
        <w:rPr>
          <w:rStyle w:val="Hyperlink"/>
          <w:noProof/>
        </w:rPr>
        <w:t>https://zenodo.org/record/278226#.WS74tTOZPdQ</w:t>
      </w:r>
      <w:ins w:id="323" w:author="Kevin Henehan" w:date="2018-02-01T15:01:00Z">
        <w:r w:rsidR="000176D0">
          <w:rPr>
            <w:noProof/>
          </w:rPr>
          <w:fldChar w:fldCharType="end"/>
        </w:r>
      </w:ins>
      <w:r>
        <w:rPr>
          <w:noProof/>
        </w:rPr>
        <w:t>.</w:t>
      </w:r>
    </w:p>
    <w:p w14:paraId="2AB42211" w14:textId="77777777" w:rsidR="00E84C84" w:rsidRDefault="00E84C84">
      <w:pPr>
        <w:tabs>
          <w:tab w:val="center" w:pos="4800"/>
          <w:tab w:val="right" w:pos="9500"/>
        </w:tabs>
        <w:ind w:firstLine="720"/>
        <w:rPr>
          <w:rFonts w:ascii="Times New Roman" w:hAnsi="Times New Roman" w:cs="Times New Roman"/>
          <w:noProof/>
        </w:rPr>
      </w:pPr>
    </w:p>
    <w:p w14:paraId="5B8BA377" w14:textId="77777777" w:rsidR="00E84C84" w:rsidRDefault="00E84C84">
      <w:pPr>
        <w:tabs>
          <w:tab w:val="center" w:pos="4800"/>
          <w:tab w:val="right" w:pos="9500"/>
        </w:tabs>
        <w:ind w:firstLine="720"/>
        <w:rPr>
          <w:rFonts w:ascii="Times New Roman" w:hAnsi="Times New Roman" w:cs="Times New Roman"/>
          <w:noProof/>
        </w:rPr>
      </w:pPr>
    </w:p>
    <w:p w14:paraId="170AFC67" w14:textId="5AC527AC" w:rsidR="00E84C84" w:rsidRDefault="00E84C84">
      <w:pPr>
        <w:tabs>
          <w:tab w:val="center" w:pos="4800"/>
          <w:tab w:val="right" w:pos="9500"/>
        </w:tabs>
        <w:ind w:firstLine="720"/>
        <w:rPr>
          <w:rFonts w:ascii="Times New Roman" w:hAnsi="Times New Roman" w:cs="Times New Roman"/>
          <w:noProof/>
        </w:rPr>
      </w:pPr>
      <w:del w:id="324" w:author="Kevin Henehan" w:date="2018-02-06T10:10:00Z">
        <w:r w:rsidDel="00A70DA3">
          <w:rPr>
            <w:noProof/>
          </w:rPr>
          <w:delText>[</w:delText>
        </w:r>
      </w:del>
      <w:r>
        <w:rPr>
          <w:noProof/>
        </w:rPr>
        <w:t>12</w:t>
      </w:r>
      <w:del w:id="325" w:author="Kevin Henehan" w:date="2018-02-06T10:10:00Z">
        <w:r w:rsidDel="00A70DA3">
          <w:rPr>
            <w:noProof/>
          </w:rPr>
          <w:delText>]</w:delText>
        </w:r>
      </w:del>
      <w:ins w:id="326" w:author="Kevin Henehan" w:date="2018-02-06T10:10:00Z">
        <w:r w:rsidR="00A70DA3">
          <w:rPr>
            <w:noProof/>
          </w:rPr>
          <w:t>.</w:t>
        </w:r>
      </w:ins>
      <w:r>
        <w:rPr>
          <w:noProof/>
        </w:rPr>
        <w:t xml:space="preserve">  Caulfield M. Choral Explanations; 2016.  </w:t>
      </w:r>
      <w:commentRangeStart w:id="327"/>
      <w:r w:rsidR="00917889">
        <w:rPr>
          <w:noProof/>
        </w:rPr>
        <w:t>Available</w:t>
      </w:r>
      <w:commentRangeEnd w:id="327"/>
      <w:r w:rsidR="001F0702">
        <w:rPr>
          <w:rStyle w:val="CommentReference"/>
        </w:rPr>
        <w:commentReference w:id="327"/>
      </w:r>
      <w:r w:rsidR="00917889">
        <w:rPr>
          <w:noProof/>
        </w:rPr>
        <w:t xml:space="preserve"> from: </w:t>
      </w:r>
      <w:ins w:id="328" w:author="Kevin Henehan" w:date="2018-02-01T15:01:00Z">
        <w:r w:rsidR="000176D0">
          <w:rPr>
            <w:noProof/>
          </w:rPr>
          <w:fldChar w:fldCharType="begin"/>
        </w:r>
        <w:r w:rsidR="000176D0">
          <w:rPr>
            <w:noProof/>
          </w:rPr>
          <w:instrText xml:space="preserve"> HYPERLINK "</w:instrText>
        </w:r>
      </w:ins>
      <w:r w:rsidR="000176D0">
        <w:rPr>
          <w:noProof/>
        </w:rPr>
        <w:instrText>https://hapgood.us/2016/05/13/choral-explanations/</w:instrText>
      </w:r>
      <w:ins w:id="329" w:author="Kevin Henehan" w:date="2018-02-01T15:01:00Z">
        <w:r w:rsidR="000176D0">
          <w:rPr>
            <w:noProof/>
          </w:rPr>
          <w:instrText xml:space="preserve">" </w:instrText>
        </w:r>
        <w:r w:rsidR="000176D0">
          <w:rPr>
            <w:noProof/>
          </w:rPr>
          <w:fldChar w:fldCharType="separate"/>
        </w:r>
      </w:ins>
      <w:r w:rsidR="000176D0" w:rsidRPr="00CA416A">
        <w:rPr>
          <w:rStyle w:val="Hyperlink"/>
          <w:noProof/>
        </w:rPr>
        <w:t>https://hapgood.us/2016/05/13/choral-explanations/</w:t>
      </w:r>
      <w:ins w:id="330" w:author="Kevin Henehan" w:date="2018-02-01T15:01:00Z">
        <w:r w:rsidR="000176D0">
          <w:rPr>
            <w:noProof/>
          </w:rPr>
          <w:fldChar w:fldCharType="end"/>
        </w:r>
      </w:ins>
      <w:r>
        <w:rPr>
          <w:noProof/>
        </w:rPr>
        <w:t>.</w:t>
      </w:r>
    </w:p>
    <w:p w14:paraId="1B81ABAD" w14:textId="77777777" w:rsidR="00E84C84" w:rsidRDefault="00E84C84">
      <w:pPr>
        <w:tabs>
          <w:tab w:val="center" w:pos="4800"/>
          <w:tab w:val="right" w:pos="9500"/>
        </w:tabs>
        <w:ind w:firstLine="720"/>
        <w:rPr>
          <w:rFonts w:ascii="Times New Roman" w:hAnsi="Times New Roman" w:cs="Times New Roman"/>
          <w:noProof/>
        </w:rPr>
      </w:pPr>
    </w:p>
    <w:p w14:paraId="58A3BE6C" w14:textId="77777777" w:rsidR="00E84C84" w:rsidRDefault="00E84C84">
      <w:pPr>
        <w:tabs>
          <w:tab w:val="center" w:pos="4800"/>
          <w:tab w:val="right" w:pos="9500"/>
        </w:tabs>
        <w:ind w:firstLine="720"/>
        <w:rPr>
          <w:rFonts w:ascii="Times New Roman" w:hAnsi="Times New Roman" w:cs="Times New Roman"/>
          <w:noProof/>
        </w:rPr>
      </w:pPr>
    </w:p>
    <w:p w14:paraId="1CCD2661" w14:textId="1816575F" w:rsidR="00E84C84" w:rsidDel="00911E8A" w:rsidRDefault="00E84C84">
      <w:pPr>
        <w:tabs>
          <w:tab w:val="center" w:pos="4800"/>
          <w:tab w:val="right" w:pos="9500"/>
        </w:tabs>
        <w:ind w:firstLine="720"/>
        <w:rPr>
          <w:del w:id="331" w:author="JJ Editorial" w:date="2018-02-06T13:34:00Z"/>
          <w:noProof/>
        </w:rPr>
      </w:pPr>
      <w:del w:id="332" w:author="Kevin Henehan" w:date="2018-02-06T10:10:00Z">
        <w:r w:rsidDel="00A70DA3">
          <w:rPr>
            <w:noProof/>
          </w:rPr>
          <w:delText>[</w:delText>
        </w:r>
      </w:del>
      <w:r>
        <w:rPr>
          <w:noProof/>
        </w:rPr>
        <w:t>13</w:t>
      </w:r>
      <w:del w:id="333" w:author="Kevin Henehan" w:date="2018-02-06T10:10:00Z">
        <w:r w:rsidDel="00A70DA3">
          <w:rPr>
            <w:noProof/>
          </w:rPr>
          <w:delText>]</w:delText>
        </w:r>
      </w:del>
      <w:ins w:id="334" w:author="Kevin Henehan" w:date="2018-02-06T10:10:00Z">
        <w:r w:rsidR="00A70DA3">
          <w:rPr>
            <w:noProof/>
          </w:rPr>
          <w:t>.</w:t>
        </w:r>
      </w:ins>
      <w:r>
        <w:rPr>
          <w:noProof/>
        </w:rPr>
        <w:t xml:space="preserve">  Fogel K.  Producing Open Source Software</w:t>
      </w:r>
      <w:bookmarkStart w:id="335" w:name="_GoBack"/>
      <w:bookmarkEnd w:id="335"/>
      <w:r>
        <w:rPr>
          <w:noProof/>
        </w:rPr>
        <w:t>.  O'Reilly; 2005.</w:t>
      </w:r>
    </w:p>
    <w:p w14:paraId="0546155C" w14:textId="77777777" w:rsidR="00CB315D" w:rsidDel="00911E8A" w:rsidRDefault="00CB315D" w:rsidP="00CB315D">
      <w:pPr>
        <w:tabs>
          <w:tab w:val="center" w:pos="4800"/>
          <w:tab w:val="right" w:pos="9500"/>
        </w:tabs>
        <w:rPr>
          <w:del w:id="336" w:author="JJ Editorial" w:date="2018-02-06T13:34:00Z"/>
          <w:rFonts w:ascii="Times New Roman" w:hAnsi="Times New Roman" w:cs="Times New Roman"/>
          <w:noProof/>
        </w:rPr>
      </w:pPr>
    </w:p>
    <w:p w14:paraId="6CAE0DC9" w14:textId="566844BB" w:rsidR="00CB315D" w:rsidDel="00911E8A" w:rsidRDefault="00CB315D">
      <w:pPr>
        <w:tabs>
          <w:tab w:val="center" w:pos="4800"/>
          <w:tab w:val="right" w:pos="9500"/>
        </w:tabs>
        <w:rPr>
          <w:del w:id="337" w:author="JJ Editorial" w:date="2018-02-06T13:34:00Z"/>
          <w:rFonts w:ascii="Times New Roman" w:hAnsi="Times New Roman" w:cs="Times New Roman"/>
          <w:noProof/>
        </w:rPr>
      </w:pPr>
    </w:p>
    <w:p w14:paraId="6C53CE07" w14:textId="189676F4" w:rsidR="00CB315D" w:rsidDel="00911E8A" w:rsidRDefault="00CB315D">
      <w:pPr>
        <w:tabs>
          <w:tab w:val="center" w:pos="4800"/>
          <w:tab w:val="right" w:pos="9500"/>
        </w:tabs>
        <w:rPr>
          <w:del w:id="338" w:author="JJ Editorial" w:date="2018-02-06T13:34:00Z"/>
          <w:rFonts w:asciiTheme="minorHAnsi" w:hAnsiTheme="minorHAnsi" w:cstheme="minorHAnsi"/>
          <w:b/>
          <w:noProof/>
          <w:sz w:val="32"/>
          <w:szCs w:val="32"/>
        </w:rPr>
      </w:pPr>
      <w:del w:id="339" w:author="JJ Editorial" w:date="2018-02-06T13:34:00Z">
        <w:r w:rsidDel="00911E8A">
          <w:rPr>
            <w:rFonts w:asciiTheme="minorHAnsi" w:hAnsiTheme="minorHAnsi" w:cstheme="minorHAnsi"/>
            <w:b/>
            <w:noProof/>
            <w:sz w:val="32"/>
            <w:szCs w:val="32"/>
          </w:rPr>
          <w:delText>Supporting information</w:delText>
        </w:r>
      </w:del>
    </w:p>
    <w:p w14:paraId="6613E60A" w14:textId="5F5E1DC5" w:rsidR="00CB315D" w:rsidDel="00911E8A" w:rsidRDefault="00CB315D">
      <w:pPr>
        <w:tabs>
          <w:tab w:val="center" w:pos="4800"/>
          <w:tab w:val="right" w:pos="9500"/>
        </w:tabs>
        <w:rPr>
          <w:del w:id="340" w:author="JJ Editorial" w:date="2018-02-06T13:34:00Z"/>
          <w:rFonts w:asciiTheme="minorHAnsi" w:hAnsiTheme="minorHAnsi" w:cstheme="minorHAnsi"/>
          <w:noProof/>
        </w:rPr>
      </w:pPr>
    </w:p>
    <w:p w14:paraId="246D0572" w14:textId="2FC86A35" w:rsidR="00CB315D" w:rsidDel="00911E8A" w:rsidRDefault="00CB315D">
      <w:pPr>
        <w:tabs>
          <w:tab w:val="center" w:pos="4800"/>
          <w:tab w:val="right" w:pos="9500"/>
        </w:tabs>
        <w:rPr>
          <w:del w:id="341" w:author="JJ Editorial" w:date="2018-02-06T13:34:00Z"/>
          <w:rFonts w:asciiTheme="minorHAnsi" w:hAnsiTheme="minorHAnsi" w:cstheme="minorHAnsi"/>
          <w:noProof/>
        </w:rPr>
      </w:pPr>
      <w:del w:id="342" w:author="JJ Editorial" w:date="2018-02-06T13:33:00Z">
        <w:r w:rsidDel="00911E8A">
          <w:rPr>
            <w:rFonts w:asciiTheme="minorHAnsi" w:hAnsiTheme="minorHAnsi" w:cstheme="minorHAnsi"/>
            <w:noProof/>
          </w:rPr>
          <w:delText>Fig 1</w:delText>
        </w:r>
      </w:del>
      <w:del w:id="343" w:author="JJ Editorial" w:date="2018-02-06T13:34:00Z">
        <w:r w:rsidDel="00911E8A">
          <w:rPr>
            <w:rFonts w:asciiTheme="minorHAnsi" w:hAnsiTheme="minorHAnsi" w:cstheme="minorHAnsi"/>
            <w:noProof/>
          </w:rPr>
          <w:delText xml:space="preserve">. </w:delText>
        </w:r>
        <w:r w:rsidR="008B0D46" w:rsidDel="00911E8A">
          <w:rPr>
            <w:rFonts w:asciiTheme="minorHAnsi" w:hAnsiTheme="minorHAnsi" w:cstheme="minorHAnsi"/>
            <w:noProof/>
          </w:rPr>
          <w:delText>Graphical abstract of 10 simple rules for collaborative lesson development.</w:delText>
        </w:r>
      </w:del>
    </w:p>
    <w:p w14:paraId="0576AAE7" w14:textId="05252F4A" w:rsidR="008B0D46" w:rsidDel="00911E8A" w:rsidRDefault="008B0D46">
      <w:pPr>
        <w:tabs>
          <w:tab w:val="center" w:pos="4800"/>
          <w:tab w:val="right" w:pos="9500"/>
        </w:tabs>
        <w:rPr>
          <w:del w:id="344" w:author="JJ Editorial" w:date="2018-02-06T13:34:00Z"/>
          <w:rFonts w:asciiTheme="minorHAnsi" w:hAnsiTheme="minorHAnsi" w:cstheme="minorHAnsi"/>
          <w:noProof/>
        </w:rPr>
      </w:pPr>
      <w:del w:id="345" w:author="JJ Editorial" w:date="2018-02-06T13:33:00Z">
        <w:r w:rsidDel="00911E8A">
          <w:rPr>
            <w:rFonts w:asciiTheme="minorHAnsi" w:hAnsiTheme="minorHAnsi" w:cstheme="minorHAnsi"/>
            <w:noProof/>
          </w:rPr>
          <w:delText>Fig 2</w:delText>
        </w:r>
      </w:del>
      <w:del w:id="346" w:author="JJ Editorial" w:date="2018-02-06T13:34:00Z">
        <w:r w:rsidDel="00911E8A">
          <w:rPr>
            <w:rFonts w:asciiTheme="minorHAnsi" w:hAnsiTheme="minorHAnsi" w:cstheme="minorHAnsi"/>
            <w:noProof/>
          </w:rPr>
          <w:delText>. Collaborative open lesson development.</w:delText>
        </w:r>
      </w:del>
    </w:p>
    <w:p w14:paraId="3D1C9A12" w14:textId="7E93DC4E" w:rsidR="00E84C84" w:rsidDel="00911E8A" w:rsidRDefault="00E84C84">
      <w:pPr>
        <w:tabs>
          <w:tab w:val="center" w:pos="4800"/>
          <w:tab w:val="right" w:pos="9500"/>
        </w:tabs>
        <w:rPr>
          <w:del w:id="347" w:author="JJ Editorial" w:date="2018-02-06T13:34:00Z"/>
          <w:rFonts w:ascii="Times New Roman" w:hAnsi="Times New Roman" w:cs="Times New Roman"/>
          <w:noProof/>
        </w:rPr>
        <w:pPrChange w:id="348" w:author="JJ Editorial" w:date="2018-02-06T13:34:00Z">
          <w:pPr>
            <w:tabs>
              <w:tab w:val="center" w:pos="4800"/>
              <w:tab w:val="right" w:pos="9500"/>
            </w:tabs>
            <w:ind w:firstLine="720"/>
          </w:pPr>
        </w:pPrChange>
      </w:pPr>
    </w:p>
    <w:p w14:paraId="0D4F7B16" w14:textId="0977A5E8" w:rsidR="00E84C84" w:rsidDel="00911E8A" w:rsidRDefault="00E84C84">
      <w:pPr>
        <w:tabs>
          <w:tab w:val="center" w:pos="4800"/>
          <w:tab w:val="right" w:pos="9500"/>
        </w:tabs>
        <w:jc w:val="both"/>
        <w:rPr>
          <w:del w:id="349" w:author="JJ Editorial" w:date="2018-02-06T13:34:00Z"/>
          <w:rFonts w:ascii="Times New Roman" w:hAnsi="Times New Roman" w:cs="Times New Roman"/>
          <w:noProof/>
        </w:rPr>
        <w:pPrChange w:id="350" w:author="JJ Editorial" w:date="2018-02-06T13:34:00Z">
          <w:pPr>
            <w:tabs>
              <w:tab w:val="center" w:pos="4800"/>
              <w:tab w:val="right" w:pos="9500"/>
            </w:tabs>
            <w:ind w:firstLine="720"/>
            <w:jc w:val="both"/>
          </w:pPr>
        </w:pPrChange>
      </w:pPr>
    </w:p>
    <w:p w14:paraId="5CF60BBE" w14:textId="77777777" w:rsidR="00E84C84" w:rsidRDefault="00E84C84">
      <w:pPr>
        <w:tabs>
          <w:tab w:val="center" w:pos="4800"/>
          <w:tab w:val="right" w:pos="9500"/>
        </w:tabs>
        <w:ind w:firstLine="720"/>
        <w:rPr>
          <w:rFonts w:ascii="Times New Roman" w:hAnsi="Times New Roman" w:cs="Times New Roman"/>
          <w:noProof/>
        </w:rPr>
        <w:pPrChange w:id="351" w:author="JJ Editorial" w:date="2018-02-06T13:34:00Z">
          <w:pPr>
            <w:tabs>
              <w:tab w:val="center" w:pos="4800"/>
              <w:tab w:val="right" w:pos="9500"/>
            </w:tabs>
            <w:ind w:firstLine="720"/>
            <w:jc w:val="both"/>
          </w:pPr>
        </w:pPrChange>
      </w:pPr>
    </w:p>
    <w:sectPr w:rsidR="00E84C84" w:rsidSect="00E84C84">
      <w:type w:val="continuous"/>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JJ Editorial" w:date="2018-02-06T13:40:00Z" w:initials="JE">
    <w:p w14:paraId="16BE3700" w14:textId="12D00717" w:rsidR="001F0702" w:rsidRDefault="001F0702">
      <w:pPr>
        <w:pStyle w:val="CommentText"/>
      </w:pPr>
      <w:r>
        <w:rPr>
          <w:rStyle w:val="CommentReference"/>
        </w:rPr>
        <w:annotationRef/>
      </w:r>
      <w:r>
        <w:rPr>
          <w:rStyle w:val="CommentReference"/>
        </w:rPr>
        <w:annotationRef/>
      </w:r>
      <w:r>
        <w:t>AU: The “Ten Simple Rules” series does not allow an abstract. Can this be folded into the Introduction section, changed to “Overview,” or removed entirely?</w:t>
      </w:r>
    </w:p>
  </w:comment>
  <w:comment w:id="69" w:author="JJ Editorial" w:date="2018-02-06T13:40:00Z" w:initials="JE">
    <w:p w14:paraId="4467EB2A" w14:textId="78138D48" w:rsidR="001F0702" w:rsidRDefault="001F0702">
      <w:pPr>
        <w:pStyle w:val="CommentText"/>
      </w:pPr>
      <w:r>
        <w:rPr>
          <w:rStyle w:val="CommentReference"/>
        </w:rPr>
        <w:annotationRef/>
      </w:r>
      <w:r>
        <w:rPr>
          <w:rStyle w:val="CommentReference"/>
        </w:rPr>
        <w:annotationRef/>
      </w:r>
      <w:r>
        <w:t>AU: In general, PLOS policy is to avoid the use of italics for emphasis.</w:t>
      </w:r>
    </w:p>
  </w:comment>
  <w:comment w:id="205" w:author="JJ Editorial" w:date="2018-02-06T13:41:00Z" w:initials="JE">
    <w:p w14:paraId="5239E1B4" w14:textId="3A546A7B" w:rsidR="001F0702" w:rsidRDefault="001F0702">
      <w:pPr>
        <w:pStyle w:val="CommentText"/>
      </w:pPr>
      <w:r>
        <w:rPr>
          <w:rStyle w:val="CommentReference"/>
        </w:rPr>
        <w:annotationRef/>
      </w:r>
      <w:r>
        <w:rPr>
          <w:rStyle w:val="CommentReference"/>
        </w:rPr>
        <w:annotationRef/>
      </w:r>
      <w:r>
        <w:t>AU: As meant?</w:t>
      </w:r>
    </w:p>
  </w:comment>
  <w:comment w:id="266" w:author="JJ Editorial" w:date="2018-02-06T13:41:00Z" w:initials="JE">
    <w:p w14:paraId="4EE26669" w14:textId="2C372EA2" w:rsidR="001F0702" w:rsidRDefault="001F0702">
      <w:pPr>
        <w:pStyle w:val="CommentText"/>
      </w:pPr>
      <w:r>
        <w:rPr>
          <w:rStyle w:val="CommentReference"/>
        </w:rPr>
        <w:annotationRef/>
      </w:r>
      <w:r>
        <w:rPr>
          <w:rStyle w:val="CommentReference"/>
        </w:rPr>
        <w:annotationRef/>
      </w:r>
      <w:r>
        <w:t>AU: please include an accessed date.</w:t>
      </w:r>
    </w:p>
  </w:comment>
  <w:comment w:id="291" w:author="JJ Editorial" w:date="2018-02-06T13:41:00Z" w:initials="JE">
    <w:p w14:paraId="5C04C6A8" w14:textId="6817A9AA" w:rsidR="001F0702" w:rsidRDefault="001F0702">
      <w:pPr>
        <w:pStyle w:val="CommentText"/>
      </w:pPr>
      <w:r>
        <w:rPr>
          <w:rStyle w:val="CommentReference"/>
        </w:rPr>
        <w:annotationRef/>
      </w:r>
      <w:r>
        <w:rPr>
          <w:rStyle w:val="CommentReference"/>
        </w:rPr>
        <w:annotationRef/>
      </w:r>
      <w:r>
        <w:t>AU: please include an accessed date.</w:t>
      </w:r>
    </w:p>
  </w:comment>
  <w:comment w:id="303" w:author="JJ Editorial" w:date="2018-02-06T13:41:00Z" w:initials="JE">
    <w:p w14:paraId="7352C4E3" w14:textId="171EE8E1" w:rsidR="001F0702" w:rsidRDefault="001F0702">
      <w:pPr>
        <w:pStyle w:val="CommentText"/>
      </w:pPr>
      <w:r>
        <w:rPr>
          <w:rStyle w:val="CommentReference"/>
        </w:rPr>
        <w:annotationRef/>
      </w:r>
      <w:r>
        <w:rPr>
          <w:rStyle w:val="CommentReference"/>
        </w:rPr>
        <w:annotationRef/>
      </w:r>
      <w:r>
        <w:t>AU: Please include an accessed date.</w:t>
      </w:r>
    </w:p>
  </w:comment>
  <w:comment w:id="313" w:author="JJ Editorial" w:date="2018-02-06T13:41:00Z" w:initials="JE">
    <w:p w14:paraId="0D2D4B69" w14:textId="2EC5B247" w:rsidR="001F0702" w:rsidRDefault="001F0702">
      <w:pPr>
        <w:pStyle w:val="CommentText"/>
      </w:pPr>
      <w:r>
        <w:rPr>
          <w:rStyle w:val="CommentReference"/>
        </w:rPr>
        <w:annotationRef/>
      </w:r>
      <w:r>
        <w:rPr>
          <w:rStyle w:val="CommentReference"/>
        </w:rPr>
        <w:annotationRef/>
      </w:r>
      <w:r>
        <w:t>AU: Please include an accessed date.</w:t>
      </w:r>
    </w:p>
  </w:comment>
  <w:comment w:id="320" w:author="JJ Editorial" w:date="2018-02-06T13:41:00Z" w:initials="JE">
    <w:p w14:paraId="71551D97" w14:textId="1C619699" w:rsidR="001F0702" w:rsidRDefault="001F0702">
      <w:pPr>
        <w:pStyle w:val="CommentText"/>
      </w:pPr>
      <w:r>
        <w:rPr>
          <w:rStyle w:val="CommentReference"/>
        </w:rPr>
        <w:annotationRef/>
      </w:r>
      <w:r>
        <w:rPr>
          <w:rStyle w:val="CommentReference"/>
        </w:rPr>
        <w:annotationRef/>
      </w:r>
      <w:r>
        <w:t>AU: Please include an accessed date.</w:t>
      </w:r>
    </w:p>
  </w:comment>
  <w:comment w:id="327" w:author="JJ Editorial" w:date="2018-02-06T13:42:00Z" w:initials="JE">
    <w:p w14:paraId="2FA4F25F" w14:textId="3CEA40F7" w:rsidR="001F0702" w:rsidRDefault="001F0702">
      <w:pPr>
        <w:pStyle w:val="CommentText"/>
      </w:pPr>
      <w:r>
        <w:rPr>
          <w:rStyle w:val="CommentReference"/>
        </w:rPr>
        <w:annotationRef/>
      </w:r>
      <w:r>
        <w:rPr>
          <w:rStyle w:val="CommentReference"/>
        </w:rPr>
        <w:annotationRef/>
      </w:r>
      <w:r>
        <w:t>AU: Please include an accessed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BE3700" w15:done="0"/>
  <w15:commentEx w15:paraId="4467EB2A" w15:done="0"/>
  <w15:commentEx w15:paraId="5239E1B4" w15:done="0"/>
  <w15:commentEx w15:paraId="4EE26669" w15:done="0"/>
  <w15:commentEx w15:paraId="5C04C6A8" w15:done="0"/>
  <w15:commentEx w15:paraId="7352C4E3" w15:done="0"/>
  <w15:commentEx w15:paraId="0D2D4B69" w15:done="0"/>
  <w15:commentEx w15:paraId="71551D97" w15:done="0"/>
  <w15:commentEx w15:paraId="2FA4F2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BE3700" w16cid:durableId="1E242EDF"/>
  <w16cid:commentId w16cid:paraId="4467EB2A" w16cid:durableId="1E242EEA"/>
  <w16cid:commentId w16cid:paraId="5239E1B4" w16cid:durableId="1E242EF6"/>
  <w16cid:commentId w16cid:paraId="4EE26669" w16cid:durableId="1E242F02"/>
  <w16cid:commentId w16cid:paraId="5C04C6A8" w16cid:durableId="1E242F0A"/>
  <w16cid:commentId w16cid:paraId="7352C4E3" w16cid:durableId="1E242F11"/>
  <w16cid:commentId w16cid:paraId="0D2D4B69" w16cid:durableId="1E242F1D"/>
  <w16cid:commentId w16cid:paraId="71551D97" w16cid:durableId="1E242F24"/>
  <w16cid:commentId w16cid:paraId="2FA4F25F" w16cid:durableId="1E242F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014526" w14:textId="77777777" w:rsidR="00950252" w:rsidRDefault="00950252" w:rsidP="00E84C84">
      <w:r>
        <w:separator/>
      </w:r>
    </w:p>
  </w:endnote>
  <w:endnote w:type="continuationSeparator" w:id="0">
    <w:p w14:paraId="7FC0CF0F" w14:textId="77777777" w:rsidR="00950252" w:rsidRDefault="00950252">
      <w:pPr>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06F" w:usb1="1200FBEF" w:usb2="0064C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E54D7" w14:textId="77777777" w:rsidR="00950252" w:rsidRDefault="00950252" w:rsidP="00E84C84">
      <w:r>
        <w:separator/>
      </w:r>
    </w:p>
  </w:footnote>
  <w:footnote w:type="continuationSeparator" w:id="0">
    <w:p w14:paraId="796556D7" w14:textId="77777777" w:rsidR="00950252" w:rsidRDefault="00950252" w:rsidP="00E84C84">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Henehan">
    <w15:presenceInfo w15:providerId="None" w15:userId="Kevin Henehan"/>
  </w15:person>
  <w15:person w15:author="JJ Editorial">
    <w15:presenceInfo w15:providerId="Windows Live" w15:userId="5bc0ccff84816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trackRevisions/>
  <w:documentProtection w:edit="trackedChanges" w:enforcement="1" w:cryptProviderType="rsaAES" w:cryptAlgorithmClass="hash" w:cryptAlgorithmType="typeAny" w:cryptAlgorithmSid="14" w:cryptSpinCount="100000" w:hash="pIl+ke9Gd6juuSY7PJS4KoADLEvJz+fPBf2/9MFMmPRj5NKiUUa7rJGecTCxv48TaXuFprdrl0UKsxclAAHVcw==" w:salt="/rmD+0vugqWMMNc5JQJM7g=="/>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C84"/>
    <w:rsid w:val="000176D0"/>
    <w:rsid w:val="0006525A"/>
    <w:rsid w:val="000826B3"/>
    <w:rsid w:val="001006C9"/>
    <w:rsid w:val="0012396A"/>
    <w:rsid w:val="001355E2"/>
    <w:rsid w:val="001F0702"/>
    <w:rsid w:val="002E4D69"/>
    <w:rsid w:val="003033CC"/>
    <w:rsid w:val="00305703"/>
    <w:rsid w:val="0030588A"/>
    <w:rsid w:val="00406A0E"/>
    <w:rsid w:val="00411FDB"/>
    <w:rsid w:val="0047271A"/>
    <w:rsid w:val="004E0D89"/>
    <w:rsid w:val="0051031D"/>
    <w:rsid w:val="0051201C"/>
    <w:rsid w:val="0054176F"/>
    <w:rsid w:val="00611F53"/>
    <w:rsid w:val="006D0A62"/>
    <w:rsid w:val="0072624F"/>
    <w:rsid w:val="00785F91"/>
    <w:rsid w:val="007C7B08"/>
    <w:rsid w:val="00862CD2"/>
    <w:rsid w:val="008B0D46"/>
    <w:rsid w:val="008F01E1"/>
    <w:rsid w:val="00911E8A"/>
    <w:rsid w:val="00917889"/>
    <w:rsid w:val="00950252"/>
    <w:rsid w:val="009508FE"/>
    <w:rsid w:val="009E4D1B"/>
    <w:rsid w:val="00A2354B"/>
    <w:rsid w:val="00A70DA3"/>
    <w:rsid w:val="00B45087"/>
    <w:rsid w:val="00CB315D"/>
    <w:rsid w:val="00DB0D69"/>
    <w:rsid w:val="00DB3DA2"/>
    <w:rsid w:val="00E408E0"/>
    <w:rsid w:val="00E602F4"/>
    <w:rsid w:val="00E6266E"/>
    <w:rsid w:val="00E84C84"/>
    <w:rsid w:val="00F42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FF080D8"/>
  <w14:defaultImageDpi w14:val="0"/>
  <w15:docId w15:val="{3FC62E12-20DE-4907-A15C-79CBFDC5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spacing w:after="0" w:line="240" w:lineRule="auto"/>
    </w:pPr>
    <w:rPr>
      <w:rFonts w:ascii="Calibri" w:hAnsi="Calibri" w:cs="Calibri"/>
      <w:sz w:val="24"/>
      <w:szCs w:val="24"/>
    </w:rPr>
  </w:style>
  <w:style w:type="paragraph" w:styleId="Heading1">
    <w:name w:val="heading 1"/>
    <w:basedOn w:val="Normal"/>
    <w:next w:val="Normal"/>
    <w:link w:val="Heading1Char"/>
    <w:uiPriority w:val="99"/>
    <w:qFormat/>
    <w:pPr>
      <w:ind w:firstLine="720"/>
      <w:outlineLvl w:val="0"/>
    </w:pPr>
    <w:rPr>
      <w:b/>
      <w:bCs/>
      <w:noProof/>
      <w:sz w:val="38"/>
      <w:szCs w:val="38"/>
    </w:rPr>
  </w:style>
  <w:style w:type="paragraph" w:styleId="Heading2">
    <w:name w:val="heading 2"/>
    <w:basedOn w:val="Normal"/>
    <w:next w:val="Normal"/>
    <w:link w:val="Heading2Char"/>
    <w:uiPriority w:val="99"/>
    <w:qFormat/>
    <w:pPr>
      <w:ind w:firstLine="720"/>
      <w:outlineLvl w:val="1"/>
    </w:pPr>
    <w:rPr>
      <w:b/>
      <w:bCs/>
      <w:noProof/>
      <w:sz w:val="32"/>
      <w:szCs w:val="32"/>
    </w:rPr>
  </w:style>
  <w:style w:type="paragraph" w:styleId="Heading3">
    <w:name w:val="heading 3"/>
    <w:basedOn w:val="Normal"/>
    <w:next w:val="Normal"/>
    <w:link w:val="Heading3Char"/>
    <w:uiPriority w:val="99"/>
    <w:qFormat/>
    <w:pPr>
      <w:ind w:firstLine="720"/>
      <w:outlineLvl w:val="2"/>
    </w:pPr>
    <w:rPr>
      <w:b/>
      <w:bCs/>
      <w:noProof/>
      <w:sz w:val="28"/>
      <w:szCs w:val="28"/>
    </w:rPr>
  </w:style>
  <w:style w:type="paragraph" w:styleId="Heading4">
    <w:name w:val="heading 4"/>
    <w:basedOn w:val="Normal"/>
    <w:next w:val="Normal"/>
    <w:link w:val="Heading4Char"/>
    <w:uiPriority w:val="99"/>
    <w:qFormat/>
    <w:pPr>
      <w:ind w:firstLine="720"/>
      <w:outlineLvl w:val="3"/>
    </w:pPr>
    <w:rPr>
      <w:b/>
      <w:bCs/>
      <w:noProof/>
    </w:rPr>
  </w:style>
  <w:style w:type="paragraph" w:styleId="Heading5">
    <w:name w:val="heading 5"/>
    <w:basedOn w:val="Normal"/>
    <w:next w:val="Normal"/>
    <w:link w:val="Heading5Char"/>
    <w:uiPriority w:val="99"/>
    <w:qFormat/>
    <w:pPr>
      <w:ind w:firstLine="720"/>
      <w:outlineLvl w:val="4"/>
    </w:pPr>
    <w:rPr>
      <w:b/>
      <w:bCs/>
      <w:noProof/>
      <w:sz w:val="32"/>
      <w:szCs w:val="32"/>
    </w:rPr>
  </w:style>
  <w:style w:type="paragraph" w:styleId="Heading6">
    <w:name w:val="heading 6"/>
    <w:basedOn w:val="Normal"/>
    <w:next w:val="Normal"/>
    <w:link w:val="Heading6Char"/>
    <w:uiPriority w:val="99"/>
    <w:qFormat/>
    <w:pPr>
      <w:ind w:firstLine="720"/>
      <w:outlineLvl w:val="5"/>
    </w:pPr>
    <w:rPr>
      <w:b/>
      <w:bCs/>
      <w:noProof/>
      <w:sz w:val="46"/>
      <w:szCs w:val="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C84"/>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E84C84"/>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E84C84"/>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E84C84"/>
    <w:rPr>
      <w:b/>
      <w:bCs/>
      <w:sz w:val="28"/>
      <w:szCs w:val="28"/>
    </w:rPr>
  </w:style>
  <w:style w:type="character" w:customStyle="1" w:styleId="Heading5Char">
    <w:name w:val="Heading 5 Char"/>
    <w:basedOn w:val="DefaultParagraphFont"/>
    <w:link w:val="Heading5"/>
    <w:uiPriority w:val="9"/>
    <w:semiHidden/>
    <w:rsid w:val="00E84C84"/>
    <w:rPr>
      <w:b/>
      <w:bCs/>
      <w:i/>
      <w:iCs/>
      <w:sz w:val="26"/>
      <w:szCs w:val="26"/>
    </w:rPr>
  </w:style>
  <w:style w:type="character" w:customStyle="1" w:styleId="Heading6Char">
    <w:name w:val="Heading 6 Char"/>
    <w:basedOn w:val="DefaultParagraphFont"/>
    <w:link w:val="Heading6"/>
    <w:uiPriority w:val="9"/>
    <w:semiHidden/>
    <w:rsid w:val="00E84C84"/>
    <w:rPr>
      <w:b/>
      <w:bCs/>
    </w:rPr>
  </w:style>
  <w:style w:type="paragraph" w:styleId="BalloonText">
    <w:name w:val="Balloon Text"/>
    <w:basedOn w:val="Normal"/>
    <w:link w:val="BalloonTextChar"/>
    <w:uiPriority w:val="99"/>
    <w:semiHidden/>
    <w:unhideWhenUsed/>
    <w:rsid w:val="004E0D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D89"/>
    <w:rPr>
      <w:rFonts w:ascii="Segoe UI" w:hAnsi="Segoe UI" w:cs="Segoe UI"/>
      <w:sz w:val="18"/>
      <w:szCs w:val="18"/>
    </w:rPr>
  </w:style>
  <w:style w:type="character" w:styleId="CommentReference">
    <w:name w:val="annotation reference"/>
    <w:basedOn w:val="DefaultParagraphFont"/>
    <w:uiPriority w:val="99"/>
    <w:semiHidden/>
    <w:unhideWhenUsed/>
    <w:rsid w:val="0006525A"/>
    <w:rPr>
      <w:sz w:val="16"/>
      <w:szCs w:val="16"/>
    </w:rPr>
  </w:style>
  <w:style w:type="paragraph" w:styleId="CommentText">
    <w:name w:val="annotation text"/>
    <w:basedOn w:val="Normal"/>
    <w:link w:val="CommentTextChar"/>
    <w:uiPriority w:val="99"/>
    <w:semiHidden/>
    <w:unhideWhenUsed/>
    <w:rsid w:val="0006525A"/>
    <w:rPr>
      <w:sz w:val="20"/>
      <w:szCs w:val="20"/>
    </w:rPr>
  </w:style>
  <w:style w:type="character" w:customStyle="1" w:styleId="CommentTextChar">
    <w:name w:val="Comment Text Char"/>
    <w:basedOn w:val="DefaultParagraphFont"/>
    <w:link w:val="CommentText"/>
    <w:uiPriority w:val="99"/>
    <w:semiHidden/>
    <w:rsid w:val="0006525A"/>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6525A"/>
    <w:rPr>
      <w:b/>
      <w:bCs/>
    </w:rPr>
  </w:style>
  <w:style w:type="character" w:customStyle="1" w:styleId="CommentSubjectChar">
    <w:name w:val="Comment Subject Char"/>
    <w:basedOn w:val="CommentTextChar"/>
    <w:link w:val="CommentSubject"/>
    <w:uiPriority w:val="99"/>
    <w:semiHidden/>
    <w:rsid w:val="0006525A"/>
    <w:rPr>
      <w:rFonts w:ascii="Calibri" w:hAnsi="Calibri" w:cs="Calibri"/>
      <w:b/>
      <w:bCs/>
      <w:sz w:val="20"/>
      <w:szCs w:val="20"/>
    </w:rPr>
  </w:style>
  <w:style w:type="character" w:styleId="Hyperlink">
    <w:name w:val="Hyperlink"/>
    <w:basedOn w:val="DefaultParagraphFont"/>
    <w:uiPriority w:val="99"/>
    <w:unhideWhenUsed/>
    <w:rsid w:val="009508FE"/>
    <w:rPr>
      <w:color w:val="0563C1" w:themeColor="hyperlink"/>
      <w:u w:val="single"/>
    </w:rPr>
  </w:style>
  <w:style w:type="character" w:styleId="UnresolvedMention">
    <w:name w:val="Unresolved Mention"/>
    <w:basedOn w:val="DefaultParagraphFont"/>
    <w:uiPriority w:val="99"/>
    <w:semiHidden/>
    <w:unhideWhenUsed/>
    <w:rsid w:val="009508FE"/>
    <w:rPr>
      <w:color w:val="808080"/>
      <w:shd w:val="clear" w:color="auto" w:fill="E6E6E6"/>
    </w:rPr>
  </w:style>
  <w:style w:type="character" w:styleId="FollowedHyperlink">
    <w:name w:val="FollowedHyperlink"/>
    <w:basedOn w:val="DefaultParagraphFont"/>
    <w:uiPriority w:val="99"/>
    <w:semiHidden/>
    <w:unhideWhenUsed/>
    <w:rsid w:val="009508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microsoft.com/office/2011/relationships/people" Target="people.xml"/><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wmf"/><Relationship Id="rId20" Type="http://schemas.openxmlformats.org/officeDocument/2006/relationships/image" Target="media/image8.wmf"/><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24" Type="http://schemas.microsoft.com/office/2016/09/relationships/commentsIds" Target="commentsIds.xml"/><Relationship Id="rId5" Type="http://schemas.openxmlformats.org/officeDocument/2006/relationships/endnotes" Target="endnotes.xml"/><Relationship Id="rId15" Type="http://schemas.openxmlformats.org/officeDocument/2006/relationships/oleObject" Target="embeddings/oleObject5.bin"/><Relationship Id="rId23" Type="http://schemas.microsoft.com/office/2011/relationships/commentsExtended" Target="commentsExtended.xml"/><Relationship Id="rId10" Type="http://schemas.openxmlformats.org/officeDocument/2006/relationships/image" Target="media/image3.w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comments" Target="comments.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3879</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McMurray</dc:creator>
  <cp:keywords/>
  <dc:description/>
  <cp:lastModifiedBy>JJ Editorial</cp:lastModifiedBy>
  <cp:revision>5</cp:revision>
  <dcterms:created xsi:type="dcterms:W3CDTF">2018-02-06T15:29:00Z</dcterms:created>
  <dcterms:modified xsi:type="dcterms:W3CDTF">2018-02-06T18:42:00Z</dcterms:modified>
</cp:coreProperties>
</file>